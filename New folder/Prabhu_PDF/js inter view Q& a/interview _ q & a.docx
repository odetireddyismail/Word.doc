
<file path=[Content_Types].xml><?xml version="1.0" encoding="utf-8"?>
<Types xmlns="http://schemas.openxmlformats.org/package/2006/content-types">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9DE" w:rsidRPr="00DE545A" w:rsidRDefault="00F519DE" w:rsidP="007E7627">
      <w:pPr>
        <w:pStyle w:val="NormalWeb"/>
        <w:shd w:val="clear" w:color="auto" w:fill="FFFFFF"/>
        <w:spacing w:before="204" w:beforeAutospacing="0" w:after="204" w:afterAutospacing="0"/>
        <w:textAlignment w:val="baseline"/>
        <w:rPr>
          <w:rStyle w:val="Strong"/>
          <w:rFonts w:ascii="Helvetica" w:hAnsi="Helvetica" w:cs="Helvetica"/>
          <w:sz w:val="20"/>
          <w:szCs w:val="20"/>
          <w:bdr w:val="none" w:sz="0" w:space="0" w:color="auto" w:frame="1"/>
          <w:shd w:val="clear" w:color="auto" w:fill="FFFFFF"/>
        </w:rPr>
      </w:pPr>
    </w:p>
    <w:p w:rsidR="007E7627" w:rsidRPr="00DE545A" w:rsidRDefault="007E7627" w:rsidP="007E7627">
      <w:pPr>
        <w:pStyle w:val="NormalWeb"/>
        <w:shd w:val="clear" w:color="auto" w:fill="FFFFFF"/>
        <w:spacing w:before="204" w:beforeAutospacing="0" w:after="204" w:afterAutospacing="0"/>
        <w:textAlignment w:val="baseline"/>
        <w:rPr>
          <w:rStyle w:val="Strong"/>
          <w:rFonts w:ascii="Helvetica" w:hAnsi="Helvetica" w:cs="Helvetica"/>
          <w:sz w:val="20"/>
          <w:szCs w:val="20"/>
          <w:bdr w:val="none" w:sz="0" w:space="0" w:color="auto" w:frame="1"/>
          <w:shd w:val="clear" w:color="auto" w:fill="FFFFFF"/>
        </w:rPr>
      </w:pPr>
      <w:r w:rsidRPr="00DE545A">
        <w:rPr>
          <w:rStyle w:val="Strong"/>
          <w:rFonts w:ascii="Helvetica" w:hAnsi="Helvetica" w:cs="Helvetica"/>
          <w:sz w:val="20"/>
          <w:szCs w:val="20"/>
          <w:bdr w:val="none" w:sz="0" w:space="0" w:color="auto" w:frame="1"/>
          <w:shd w:val="clear" w:color="auto" w:fill="FFFFFF"/>
        </w:rPr>
        <w:t>1. What is JavaScript?</w:t>
      </w:r>
    </w:p>
    <w:p w:rsidR="007E7627" w:rsidRPr="00DE545A" w:rsidRDefault="007E7627" w:rsidP="007E7627">
      <w:pPr>
        <w:pStyle w:val="NormalWeb"/>
        <w:shd w:val="clear" w:color="auto" w:fill="FFFFFF"/>
        <w:spacing w:before="204" w:beforeAutospacing="0" w:after="204" w:afterAutospacing="0"/>
        <w:textAlignment w:val="baseline"/>
        <w:rPr>
          <w:rFonts w:ascii="Helvetica" w:hAnsi="Helvetica" w:cs="Helvetica"/>
          <w:sz w:val="20"/>
          <w:szCs w:val="20"/>
        </w:rPr>
      </w:pPr>
      <w:r w:rsidRPr="00DE545A">
        <w:rPr>
          <w:rFonts w:ascii="Helvetica" w:hAnsi="Helvetica" w:cs="Helvetica"/>
          <w:sz w:val="20"/>
          <w:szCs w:val="20"/>
        </w:rPr>
        <w:t xml:space="preserve">JavaScript is a client-side as well as server side scripting language that can be inserted into HTML pages and is understood by web browsers. </w:t>
      </w:r>
    </w:p>
    <w:p w:rsidR="007E7627" w:rsidRPr="00DE545A" w:rsidRDefault="007E7627" w:rsidP="007E7627">
      <w:pPr>
        <w:pStyle w:val="NormalWeb"/>
        <w:shd w:val="clear" w:color="auto" w:fill="FFFFFF"/>
        <w:spacing w:before="204" w:beforeAutospacing="0" w:after="204" w:afterAutospacing="0"/>
        <w:textAlignment w:val="baseline"/>
        <w:rPr>
          <w:rFonts w:ascii="Helvetica" w:hAnsi="Helvetica" w:cs="Helvetica"/>
          <w:sz w:val="20"/>
          <w:szCs w:val="20"/>
        </w:rPr>
      </w:pPr>
      <w:r w:rsidRPr="00DE545A">
        <w:rPr>
          <w:rFonts w:ascii="Helvetica" w:hAnsi="Helvetica" w:cs="Helvetica"/>
          <w:sz w:val="20"/>
          <w:szCs w:val="20"/>
        </w:rPr>
        <w:t xml:space="preserve">JavaScript is also an Object </w:t>
      </w:r>
      <w:r w:rsidR="009617B6" w:rsidRPr="00DE545A">
        <w:rPr>
          <w:rFonts w:ascii="Arial" w:hAnsi="Arial" w:cs="Arial"/>
          <w:sz w:val="17"/>
          <w:szCs w:val="17"/>
        </w:rPr>
        <w:t xml:space="preserve">dependent </w:t>
      </w:r>
      <w:r w:rsidRPr="00DE545A">
        <w:rPr>
          <w:rFonts w:ascii="Helvetica" w:hAnsi="Helvetica" w:cs="Helvetica"/>
          <w:sz w:val="20"/>
          <w:szCs w:val="20"/>
        </w:rPr>
        <w:t>Programming language</w:t>
      </w:r>
    </w:p>
    <w:p w:rsidR="007E7627" w:rsidRPr="00DE545A" w:rsidRDefault="007E7627" w:rsidP="007E7627">
      <w:pPr>
        <w:pStyle w:val="NormalWeb"/>
        <w:shd w:val="clear" w:color="auto" w:fill="FFFFFF"/>
        <w:spacing w:before="0" w:beforeAutospacing="0" w:after="0" w:afterAutospacing="0"/>
        <w:textAlignment w:val="baseline"/>
        <w:rPr>
          <w:rFonts w:ascii="Helvetica" w:hAnsi="Helvetica" w:cs="Helvetica"/>
          <w:sz w:val="20"/>
          <w:szCs w:val="20"/>
        </w:rPr>
      </w:pPr>
      <w:r w:rsidRPr="00DE545A">
        <w:rPr>
          <w:rStyle w:val="Strong"/>
          <w:rFonts w:ascii="inherit" w:hAnsi="inherit" w:cs="Helvetica"/>
          <w:sz w:val="20"/>
          <w:szCs w:val="20"/>
          <w:bdr w:val="none" w:sz="0" w:space="0" w:color="auto" w:frame="1"/>
        </w:rPr>
        <w:t>2. Enumerate the differences between Java and JavaScript?</w:t>
      </w:r>
    </w:p>
    <w:p w:rsidR="007E7627" w:rsidRPr="00DE545A" w:rsidRDefault="007E7627" w:rsidP="007E7627">
      <w:pPr>
        <w:pStyle w:val="NormalWeb"/>
        <w:shd w:val="clear" w:color="auto" w:fill="FFFFFF"/>
        <w:spacing w:before="204" w:beforeAutospacing="0" w:after="204" w:afterAutospacing="0"/>
        <w:textAlignment w:val="baseline"/>
        <w:rPr>
          <w:rFonts w:ascii="Helvetica" w:hAnsi="Helvetica" w:cs="Helvetica"/>
          <w:sz w:val="20"/>
          <w:szCs w:val="20"/>
        </w:rPr>
      </w:pPr>
      <w:r w:rsidRPr="00DE545A">
        <w:rPr>
          <w:rFonts w:ascii="Helvetica" w:hAnsi="Helvetica" w:cs="Helvetica"/>
          <w:sz w:val="20"/>
          <w:szCs w:val="20"/>
        </w:rPr>
        <w:t xml:space="preserve">Java is a complete programming language. </w:t>
      </w:r>
    </w:p>
    <w:p w:rsidR="007E7627" w:rsidRPr="00DE545A" w:rsidRDefault="007E7627" w:rsidP="007E7627">
      <w:pPr>
        <w:pStyle w:val="NormalWeb"/>
        <w:shd w:val="clear" w:color="auto" w:fill="FFFFFF"/>
        <w:spacing w:before="204" w:beforeAutospacing="0" w:after="204" w:afterAutospacing="0"/>
        <w:textAlignment w:val="baseline"/>
        <w:rPr>
          <w:rFonts w:ascii="Helvetica" w:hAnsi="Helvetica" w:cs="Helvetica"/>
          <w:sz w:val="20"/>
          <w:szCs w:val="20"/>
        </w:rPr>
      </w:pPr>
      <w:r w:rsidRPr="00DE545A">
        <w:rPr>
          <w:rFonts w:ascii="Helvetica" w:hAnsi="Helvetica" w:cs="Helvetica"/>
          <w:sz w:val="20"/>
          <w:szCs w:val="20"/>
        </w:rPr>
        <w:t>JavaScript is a coded program that can be introduced to HTML pages.</w:t>
      </w:r>
    </w:p>
    <w:p w:rsidR="007E7627" w:rsidRPr="00DE545A" w:rsidRDefault="007E7627" w:rsidP="007E7627">
      <w:pPr>
        <w:pStyle w:val="NormalWeb"/>
        <w:shd w:val="clear" w:color="auto" w:fill="FFFFFF"/>
        <w:spacing w:before="204" w:beforeAutospacing="0" w:after="204" w:afterAutospacing="0"/>
        <w:textAlignment w:val="baseline"/>
        <w:rPr>
          <w:rFonts w:ascii="Helvetica" w:hAnsi="Helvetica" w:cs="Helvetica"/>
          <w:sz w:val="20"/>
          <w:szCs w:val="20"/>
          <w:shd w:val="clear" w:color="auto" w:fill="FFFFFF"/>
        </w:rPr>
      </w:pPr>
      <w:r w:rsidRPr="00DE545A">
        <w:rPr>
          <w:rStyle w:val="apple-converted-space"/>
          <w:rFonts w:ascii="Helvetica" w:hAnsi="Helvetica" w:cs="Helvetica"/>
          <w:sz w:val="20"/>
          <w:szCs w:val="20"/>
          <w:shd w:val="clear" w:color="auto" w:fill="FFFFFF"/>
        </w:rPr>
        <w:t> </w:t>
      </w:r>
      <w:r w:rsidRPr="00DE545A">
        <w:rPr>
          <w:rFonts w:ascii="Helvetica" w:hAnsi="Helvetica" w:cs="Helvetica"/>
          <w:sz w:val="20"/>
          <w:szCs w:val="20"/>
          <w:shd w:val="clear" w:color="auto" w:fill="FFFFFF"/>
        </w:rPr>
        <w:t>Java is an object – oriented programming (OOPS) or structured programming language like C++ or C</w:t>
      </w:r>
    </w:p>
    <w:p w:rsidR="007E7627" w:rsidRPr="00DE545A" w:rsidRDefault="007E7627" w:rsidP="007E7627">
      <w:pPr>
        <w:pStyle w:val="NormalWeb"/>
        <w:shd w:val="clear" w:color="auto" w:fill="FFFFFF"/>
        <w:spacing w:before="204" w:beforeAutospacing="0" w:after="204" w:afterAutospacing="0"/>
        <w:textAlignment w:val="baseline"/>
        <w:rPr>
          <w:rFonts w:ascii="Helvetica" w:hAnsi="Helvetica" w:cs="Helvetica"/>
          <w:sz w:val="20"/>
          <w:szCs w:val="20"/>
          <w:shd w:val="clear" w:color="auto" w:fill="FFFFFF"/>
        </w:rPr>
      </w:pPr>
      <w:r w:rsidRPr="00DE545A">
        <w:rPr>
          <w:rFonts w:ascii="Helvetica" w:hAnsi="Helvetica" w:cs="Helvetica"/>
          <w:sz w:val="20"/>
          <w:szCs w:val="20"/>
          <w:shd w:val="clear" w:color="auto" w:fill="FFFFFF"/>
        </w:rPr>
        <w:t>whereas JavaScript is a client-side scripting language and it is said to be unstructured</w:t>
      </w:r>
      <w:r w:rsidRPr="00DE545A">
        <w:rPr>
          <w:rStyle w:val="apple-converted-space"/>
          <w:rFonts w:ascii="Helvetica" w:hAnsi="Helvetica" w:cs="Helvetica"/>
          <w:sz w:val="20"/>
          <w:szCs w:val="20"/>
          <w:shd w:val="clear" w:color="auto" w:fill="FFFFFF"/>
        </w:rPr>
        <w:t> </w:t>
      </w:r>
      <w:r w:rsidRPr="00DE545A">
        <w:rPr>
          <w:rFonts w:ascii="Helvetica" w:hAnsi="Helvetica" w:cs="Helvetica"/>
          <w:sz w:val="20"/>
          <w:szCs w:val="20"/>
          <w:shd w:val="clear" w:color="auto" w:fill="FFFFFF"/>
        </w:rPr>
        <w:t>programming.</w:t>
      </w:r>
    </w:p>
    <w:p w:rsidR="007E7627" w:rsidRPr="00DE545A" w:rsidRDefault="007E7627" w:rsidP="007E7627">
      <w:pPr>
        <w:shd w:val="clear" w:color="auto" w:fill="FFFFFF"/>
        <w:spacing w:after="0" w:line="240" w:lineRule="auto"/>
        <w:textAlignment w:val="baseline"/>
        <w:rPr>
          <w:rFonts w:ascii="inherit" w:eastAsia="Times New Roman" w:hAnsi="inherit" w:cs="Helvetica"/>
          <w:b/>
          <w:bCs/>
          <w:sz w:val="20"/>
          <w:szCs w:val="20"/>
        </w:rPr>
      </w:pPr>
      <w:r w:rsidRPr="00DE545A">
        <w:rPr>
          <w:rFonts w:ascii="inherit" w:eastAsia="Times New Roman" w:hAnsi="inherit" w:cs="Helvetica"/>
          <w:b/>
          <w:bCs/>
          <w:sz w:val="20"/>
          <w:szCs w:val="20"/>
        </w:rPr>
        <w:t>3. What are JavaScript types?</w:t>
      </w:r>
    </w:p>
    <w:p w:rsidR="00FD7363" w:rsidRPr="00DE545A" w:rsidRDefault="00E94DC9" w:rsidP="007E7627">
      <w:pPr>
        <w:shd w:val="clear" w:color="auto" w:fill="FFFFFF"/>
        <w:spacing w:after="0" w:line="240" w:lineRule="auto"/>
        <w:textAlignment w:val="baseline"/>
        <w:rPr>
          <w:rFonts w:ascii="Arial" w:hAnsi="Arial" w:cs="Arial"/>
          <w:sz w:val="17"/>
          <w:szCs w:val="17"/>
        </w:rPr>
      </w:pPr>
      <w:r w:rsidRPr="00DE545A">
        <w:rPr>
          <w:rFonts w:ascii="Arial" w:hAnsi="Arial" w:cs="Arial"/>
          <w:sz w:val="17"/>
          <w:szCs w:val="17"/>
        </w:rPr>
        <w:t xml:space="preserve">JavaScript data types can generally be divided into two categories </w:t>
      </w:r>
    </w:p>
    <w:p w:rsidR="00FD7363" w:rsidRPr="00DE545A" w:rsidRDefault="00FD7363" w:rsidP="007E7627">
      <w:pPr>
        <w:shd w:val="clear" w:color="auto" w:fill="FFFFFF"/>
        <w:spacing w:after="0" w:line="240" w:lineRule="auto"/>
        <w:textAlignment w:val="baseline"/>
        <w:rPr>
          <w:rFonts w:ascii="Arial" w:hAnsi="Arial" w:cs="Arial"/>
          <w:sz w:val="17"/>
          <w:szCs w:val="17"/>
        </w:rPr>
      </w:pPr>
      <w:r w:rsidRPr="00DE545A">
        <w:rPr>
          <w:rFonts w:ascii="Arial" w:hAnsi="Arial" w:cs="Arial"/>
          <w:sz w:val="17"/>
          <w:szCs w:val="17"/>
        </w:rPr>
        <w:t xml:space="preserve">- </w:t>
      </w:r>
      <w:r w:rsidR="00E94DC9" w:rsidRPr="00DE545A">
        <w:rPr>
          <w:rFonts w:ascii="Arial" w:hAnsi="Arial" w:cs="Arial"/>
          <w:sz w:val="17"/>
          <w:szCs w:val="17"/>
        </w:rPr>
        <w:t xml:space="preserve">primitives and objects. </w:t>
      </w:r>
    </w:p>
    <w:p w:rsidR="00FD7363" w:rsidRPr="00DE545A" w:rsidRDefault="00FD7363" w:rsidP="007E7627">
      <w:pPr>
        <w:shd w:val="clear" w:color="auto" w:fill="FFFFFF"/>
        <w:spacing w:after="0" w:line="240" w:lineRule="auto"/>
        <w:textAlignment w:val="baseline"/>
        <w:rPr>
          <w:rFonts w:ascii="Arial" w:hAnsi="Arial" w:cs="Arial"/>
          <w:sz w:val="17"/>
          <w:szCs w:val="17"/>
        </w:rPr>
      </w:pPr>
    </w:p>
    <w:p w:rsidR="000D601D" w:rsidRPr="00DE545A" w:rsidRDefault="00FD7363" w:rsidP="007E7627">
      <w:pPr>
        <w:shd w:val="clear" w:color="auto" w:fill="FFFFFF"/>
        <w:spacing w:after="0" w:line="240" w:lineRule="auto"/>
        <w:textAlignment w:val="baseline"/>
        <w:rPr>
          <w:rFonts w:ascii="Arial" w:hAnsi="Arial" w:cs="Arial"/>
          <w:sz w:val="17"/>
          <w:szCs w:val="17"/>
        </w:rPr>
      </w:pPr>
      <w:r w:rsidRPr="00DE545A">
        <w:rPr>
          <w:rFonts w:ascii="Arial" w:hAnsi="Arial" w:cs="Arial"/>
          <w:sz w:val="17"/>
          <w:szCs w:val="17"/>
        </w:rPr>
        <w:t xml:space="preserve">- </w:t>
      </w:r>
      <w:r w:rsidR="00E94DC9" w:rsidRPr="00DE545A">
        <w:rPr>
          <w:rFonts w:ascii="Arial" w:hAnsi="Arial" w:cs="Arial"/>
          <w:sz w:val="17"/>
          <w:szCs w:val="17"/>
        </w:rPr>
        <w:t>Primitives represent the most basic types of data supported by a language.</w:t>
      </w:r>
    </w:p>
    <w:p w:rsidR="000D601D" w:rsidRPr="00DE545A" w:rsidRDefault="000D601D" w:rsidP="007E7627">
      <w:pPr>
        <w:shd w:val="clear" w:color="auto" w:fill="FFFFFF"/>
        <w:spacing w:after="0" w:line="240" w:lineRule="auto"/>
        <w:textAlignment w:val="baseline"/>
        <w:rPr>
          <w:rFonts w:ascii="Arial" w:hAnsi="Arial" w:cs="Arial"/>
          <w:sz w:val="17"/>
          <w:szCs w:val="17"/>
        </w:rPr>
      </w:pPr>
    </w:p>
    <w:p w:rsidR="000D601D" w:rsidRPr="00DE545A" w:rsidRDefault="00E94DC9" w:rsidP="007E7627">
      <w:pPr>
        <w:shd w:val="clear" w:color="auto" w:fill="FFFFFF"/>
        <w:spacing w:after="0" w:line="240" w:lineRule="auto"/>
        <w:textAlignment w:val="baseline"/>
        <w:rPr>
          <w:rFonts w:ascii="Arial" w:hAnsi="Arial" w:cs="Arial"/>
          <w:sz w:val="17"/>
          <w:szCs w:val="17"/>
        </w:rPr>
      </w:pPr>
      <w:r w:rsidRPr="00DE545A">
        <w:rPr>
          <w:rFonts w:ascii="Arial" w:hAnsi="Arial" w:cs="Arial"/>
          <w:sz w:val="17"/>
          <w:szCs w:val="17"/>
        </w:rPr>
        <w:t xml:space="preserve"> In JavaScript, the primitive data types are Undefined, Null, Boolean, Number, and String. </w:t>
      </w:r>
    </w:p>
    <w:p w:rsidR="000D601D" w:rsidRPr="00DE545A" w:rsidRDefault="000D601D" w:rsidP="007E7627">
      <w:pPr>
        <w:shd w:val="clear" w:color="auto" w:fill="FFFFFF"/>
        <w:spacing w:after="0" w:line="240" w:lineRule="auto"/>
        <w:textAlignment w:val="baseline"/>
        <w:rPr>
          <w:rFonts w:ascii="Arial" w:hAnsi="Arial" w:cs="Arial"/>
          <w:sz w:val="17"/>
          <w:szCs w:val="17"/>
        </w:rPr>
      </w:pPr>
    </w:p>
    <w:p w:rsidR="00E94DC9" w:rsidRPr="00DE545A" w:rsidRDefault="00E94DC9" w:rsidP="007E7627">
      <w:pPr>
        <w:shd w:val="clear" w:color="auto" w:fill="FFFFFF"/>
        <w:spacing w:after="0" w:line="240" w:lineRule="auto"/>
        <w:textAlignment w:val="baseline"/>
        <w:rPr>
          <w:rFonts w:ascii="Helvetica" w:eastAsia="Times New Roman" w:hAnsi="Helvetica" w:cs="Helvetica"/>
          <w:sz w:val="20"/>
          <w:szCs w:val="20"/>
        </w:rPr>
      </w:pPr>
      <w:r w:rsidRPr="00DE545A">
        <w:rPr>
          <w:rFonts w:ascii="Arial" w:hAnsi="Arial" w:cs="Arial"/>
          <w:sz w:val="17"/>
          <w:szCs w:val="17"/>
        </w:rPr>
        <w:t>Objects, on the other hand, are composite data types. Each object is a collection of primitives and other objects.</w:t>
      </w:r>
    </w:p>
    <w:p w:rsidR="007E7627" w:rsidRPr="00DE545A" w:rsidRDefault="007E7627" w:rsidP="007E7627">
      <w:pPr>
        <w:shd w:val="clear" w:color="auto" w:fill="FFFFFF"/>
        <w:spacing w:before="204" w:after="204" w:line="240" w:lineRule="auto"/>
        <w:textAlignment w:val="baseline"/>
        <w:rPr>
          <w:rFonts w:ascii="Helvetica" w:eastAsia="Times New Roman" w:hAnsi="Helvetica" w:cs="Helvetica"/>
          <w:sz w:val="20"/>
          <w:szCs w:val="20"/>
        </w:rPr>
      </w:pPr>
      <w:r w:rsidRPr="00DE545A">
        <w:rPr>
          <w:rFonts w:ascii="Helvetica" w:eastAsia="Times New Roman" w:hAnsi="Helvetica" w:cs="Helvetica"/>
          <w:sz w:val="20"/>
          <w:szCs w:val="20"/>
        </w:rPr>
        <w:t>Following are the JavaScript types:</w:t>
      </w:r>
    </w:p>
    <w:p w:rsidR="007E7627" w:rsidRPr="00DE545A" w:rsidRDefault="007E7627" w:rsidP="007E7627">
      <w:pPr>
        <w:numPr>
          <w:ilvl w:val="0"/>
          <w:numId w:val="1"/>
        </w:numPr>
        <w:shd w:val="clear" w:color="auto" w:fill="FFFFFF"/>
        <w:spacing w:after="0" w:line="240" w:lineRule="auto"/>
        <w:ind w:left="321" w:firstLine="0"/>
        <w:textAlignment w:val="baseline"/>
        <w:rPr>
          <w:rFonts w:ascii="inherit" w:eastAsia="Times New Roman" w:hAnsi="inherit" w:cs="Helvetica"/>
          <w:sz w:val="20"/>
          <w:szCs w:val="20"/>
        </w:rPr>
      </w:pPr>
      <w:r w:rsidRPr="00DE545A">
        <w:rPr>
          <w:rFonts w:ascii="inherit" w:eastAsia="Times New Roman" w:hAnsi="inherit" w:cs="Helvetica"/>
          <w:sz w:val="20"/>
          <w:szCs w:val="20"/>
        </w:rPr>
        <w:t>Number</w:t>
      </w:r>
    </w:p>
    <w:p w:rsidR="007E7627" w:rsidRPr="00DE545A" w:rsidRDefault="007E7627" w:rsidP="007E7627">
      <w:pPr>
        <w:numPr>
          <w:ilvl w:val="0"/>
          <w:numId w:val="1"/>
        </w:numPr>
        <w:shd w:val="clear" w:color="auto" w:fill="FFFFFF"/>
        <w:spacing w:after="0" w:line="240" w:lineRule="auto"/>
        <w:ind w:left="321" w:firstLine="0"/>
        <w:textAlignment w:val="baseline"/>
        <w:rPr>
          <w:rFonts w:ascii="inherit" w:eastAsia="Times New Roman" w:hAnsi="inherit" w:cs="Helvetica"/>
          <w:sz w:val="20"/>
          <w:szCs w:val="20"/>
        </w:rPr>
      </w:pPr>
      <w:r w:rsidRPr="00DE545A">
        <w:rPr>
          <w:rFonts w:ascii="inherit" w:eastAsia="Times New Roman" w:hAnsi="inherit" w:cs="Helvetica"/>
          <w:sz w:val="20"/>
          <w:szCs w:val="20"/>
        </w:rPr>
        <w:t>String</w:t>
      </w:r>
    </w:p>
    <w:p w:rsidR="007E7627" w:rsidRPr="00DE545A" w:rsidRDefault="007E7627" w:rsidP="007E7627">
      <w:pPr>
        <w:numPr>
          <w:ilvl w:val="0"/>
          <w:numId w:val="1"/>
        </w:numPr>
        <w:shd w:val="clear" w:color="auto" w:fill="FFFFFF"/>
        <w:spacing w:after="0" w:line="240" w:lineRule="auto"/>
        <w:ind w:left="321" w:firstLine="0"/>
        <w:textAlignment w:val="baseline"/>
        <w:rPr>
          <w:rFonts w:ascii="inherit" w:eastAsia="Times New Roman" w:hAnsi="inherit" w:cs="Helvetica"/>
          <w:sz w:val="20"/>
          <w:szCs w:val="20"/>
        </w:rPr>
      </w:pPr>
      <w:r w:rsidRPr="00DE545A">
        <w:rPr>
          <w:rFonts w:ascii="inherit" w:eastAsia="Times New Roman" w:hAnsi="inherit" w:cs="Helvetica"/>
          <w:sz w:val="20"/>
          <w:szCs w:val="20"/>
        </w:rPr>
        <w:t>Boolean</w:t>
      </w:r>
    </w:p>
    <w:p w:rsidR="007E7627" w:rsidRPr="00DE545A" w:rsidRDefault="007E7627" w:rsidP="007E7627">
      <w:pPr>
        <w:numPr>
          <w:ilvl w:val="0"/>
          <w:numId w:val="1"/>
        </w:numPr>
        <w:shd w:val="clear" w:color="auto" w:fill="FFFFFF"/>
        <w:spacing w:after="0" w:line="240" w:lineRule="auto"/>
        <w:ind w:left="321" w:firstLine="0"/>
        <w:textAlignment w:val="baseline"/>
        <w:rPr>
          <w:rFonts w:ascii="inherit" w:eastAsia="Times New Roman" w:hAnsi="inherit" w:cs="Helvetica"/>
          <w:sz w:val="20"/>
          <w:szCs w:val="20"/>
        </w:rPr>
      </w:pPr>
      <w:r w:rsidRPr="00DE545A">
        <w:rPr>
          <w:rFonts w:ascii="inherit" w:eastAsia="Times New Roman" w:hAnsi="inherit" w:cs="Helvetica"/>
          <w:sz w:val="20"/>
          <w:szCs w:val="20"/>
        </w:rPr>
        <w:t>Function</w:t>
      </w:r>
    </w:p>
    <w:p w:rsidR="007E7627" w:rsidRPr="00DE545A" w:rsidRDefault="007E7627" w:rsidP="007E7627">
      <w:pPr>
        <w:numPr>
          <w:ilvl w:val="0"/>
          <w:numId w:val="1"/>
        </w:numPr>
        <w:shd w:val="clear" w:color="auto" w:fill="FFFFFF"/>
        <w:spacing w:after="0" w:line="240" w:lineRule="auto"/>
        <w:ind w:left="321" w:firstLine="0"/>
        <w:textAlignment w:val="baseline"/>
        <w:rPr>
          <w:rFonts w:ascii="inherit" w:eastAsia="Times New Roman" w:hAnsi="inherit" w:cs="Helvetica"/>
          <w:sz w:val="20"/>
          <w:szCs w:val="20"/>
        </w:rPr>
      </w:pPr>
      <w:r w:rsidRPr="00DE545A">
        <w:rPr>
          <w:rFonts w:ascii="inherit" w:eastAsia="Times New Roman" w:hAnsi="inherit" w:cs="Helvetica"/>
          <w:sz w:val="20"/>
          <w:szCs w:val="20"/>
        </w:rPr>
        <w:t>Object</w:t>
      </w:r>
    </w:p>
    <w:p w:rsidR="007E7627" w:rsidRPr="00DE545A" w:rsidRDefault="007E7627" w:rsidP="007E7627">
      <w:pPr>
        <w:numPr>
          <w:ilvl w:val="0"/>
          <w:numId w:val="1"/>
        </w:numPr>
        <w:shd w:val="clear" w:color="auto" w:fill="FFFFFF"/>
        <w:spacing w:after="0" w:line="240" w:lineRule="auto"/>
        <w:ind w:left="321" w:firstLine="0"/>
        <w:textAlignment w:val="baseline"/>
        <w:rPr>
          <w:rFonts w:ascii="inherit" w:eastAsia="Times New Roman" w:hAnsi="inherit" w:cs="Helvetica"/>
          <w:sz w:val="20"/>
          <w:szCs w:val="20"/>
        </w:rPr>
      </w:pPr>
      <w:r w:rsidRPr="00DE545A">
        <w:rPr>
          <w:rFonts w:ascii="inherit" w:eastAsia="Times New Roman" w:hAnsi="inherit" w:cs="Helvetica"/>
          <w:sz w:val="20"/>
          <w:szCs w:val="20"/>
        </w:rPr>
        <w:t>Null</w:t>
      </w:r>
    </w:p>
    <w:p w:rsidR="007E7627" w:rsidRPr="00DE545A" w:rsidRDefault="007E7627" w:rsidP="007E7627">
      <w:pPr>
        <w:numPr>
          <w:ilvl w:val="0"/>
          <w:numId w:val="1"/>
        </w:numPr>
        <w:shd w:val="clear" w:color="auto" w:fill="FFFFFF"/>
        <w:spacing w:after="0" w:line="240" w:lineRule="auto"/>
        <w:ind w:left="321" w:firstLine="0"/>
        <w:textAlignment w:val="baseline"/>
        <w:rPr>
          <w:rFonts w:ascii="inherit" w:eastAsia="Times New Roman" w:hAnsi="inherit" w:cs="Helvetica"/>
          <w:sz w:val="20"/>
          <w:szCs w:val="20"/>
        </w:rPr>
      </w:pPr>
      <w:r w:rsidRPr="00DE545A">
        <w:rPr>
          <w:rFonts w:ascii="inherit" w:eastAsia="Times New Roman" w:hAnsi="inherit" w:cs="Helvetica"/>
          <w:sz w:val="20"/>
          <w:szCs w:val="20"/>
        </w:rPr>
        <w:t>Undefined</w:t>
      </w:r>
    </w:p>
    <w:p w:rsidR="00DC6AC1" w:rsidRPr="00DE545A" w:rsidRDefault="00DC6AC1" w:rsidP="00DC6AC1">
      <w:pPr>
        <w:shd w:val="clear" w:color="auto" w:fill="FFFFFF"/>
        <w:spacing w:after="0" w:line="240" w:lineRule="auto"/>
        <w:textAlignment w:val="baseline"/>
        <w:rPr>
          <w:rFonts w:ascii="inherit" w:eastAsia="Times New Roman" w:hAnsi="inherit" w:cs="Helvetica"/>
          <w:sz w:val="20"/>
          <w:szCs w:val="20"/>
        </w:rPr>
      </w:pPr>
    </w:p>
    <w:p w:rsidR="007E7627" w:rsidRPr="00DE545A" w:rsidRDefault="007E7627" w:rsidP="007E7627">
      <w:pPr>
        <w:shd w:val="clear" w:color="auto" w:fill="FFFFFF"/>
        <w:spacing w:after="0" w:line="240" w:lineRule="auto"/>
        <w:textAlignment w:val="baseline"/>
        <w:rPr>
          <w:rFonts w:ascii="Helvetica" w:eastAsia="Times New Roman" w:hAnsi="Helvetica" w:cs="Helvetica"/>
          <w:sz w:val="20"/>
          <w:szCs w:val="20"/>
        </w:rPr>
      </w:pPr>
      <w:r w:rsidRPr="00DE545A">
        <w:rPr>
          <w:rFonts w:ascii="inherit" w:eastAsia="Times New Roman" w:hAnsi="inherit" w:cs="Helvetica"/>
          <w:b/>
          <w:bCs/>
          <w:sz w:val="20"/>
          <w:szCs w:val="20"/>
        </w:rPr>
        <w:t xml:space="preserve">4. What is the use of </w:t>
      </w:r>
      <w:proofErr w:type="spellStart"/>
      <w:r w:rsidRPr="00DE545A">
        <w:rPr>
          <w:rFonts w:ascii="inherit" w:eastAsia="Times New Roman" w:hAnsi="inherit" w:cs="Helvetica"/>
          <w:b/>
          <w:bCs/>
          <w:sz w:val="20"/>
          <w:szCs w:val="20"/>
        </w:rPr>
        <w:t>isNaN</w:t>
      </w:r>
      <w:proofErr w:type="spellEnd"/>
      <w:r w:rsidRPr="00DE545A">
        <w:rPr>
          <w:rFonts w:ascii="inherit" w:eastAsia="Times New Roman" w:hAnsi="inherit" w:cs="Helvetica"/>
          <w:b/>
          <w:bCs/>
          <w:sz w:val="20"/>
          <w:szCs w:val="20"/>
        </w:rPr>
        <w:t xml:space="preserve"> function?</w:t>
      </w:r>
    </w:p>
    <w:p w:rsidR="007E7627" w:rsidRPr="00DE545A" w:rsidRDefault="007E7627" w:rsidP="007E7627">
      <w:pPr>
        <w:shd w:val="clear" w:color="auto" w:fill="FFFFFF"/>
        <w:spacing w:before="204" w:after="204" w:line="240" w:lineRule="auto"/>
        <w:textAlignment w:val="baseline"/>
        <w:rPr>
          <w:rFonts w:ascii="Helvetica" w:eastAsia="Times New Roman" w:hAnsi="Helvetica" w:cs="Helvetica"/>
          <w:sz w:val="20"/>
          <w:szCs w:val="20"/>
        </w:rPr>
      </w:pPr>
      <w:proofErr w:type="spellStart"/>
      <w:r w:rsidRPr="00DE545A">
        <w:rPr>
          <w:rFonts w:ascii="Helvetica" w:eastAsia="Times New Roman" w:hAnsi="Helvetica" w:cs="Helvetica"/>
          <w:sz w:val="20"/>
          <w:szCs w:val="20"/>
        </w:rPr>
        <w:t>isNan</w:t>
      </w:r>
      <w:proofErr w:type="spellEnd"/>
      <w:r w:rsidRPr="00DE545A">
        <w:rPr>
          <w:rFonts w:ascii="Helvetica" w:eastAsia="Times New Roman" w:hAnsi="Helvetica" w:cs="Helvetica"/>
          <w:sz w:val="20"/>
          <w:szCs w:val="20"/>
        </w:rPr>
        <w:t xml:space="preserve"> </w:t>
      </w:r>
      <w:r w:rsidR="00DC6AC1" w:rsidRPr="00DE545A">
        <w:rPr>
          <w:rStyle w:val="apple-converted-space"/>
          <w:rFonts w:ascii="Segoe UI" w:hAnsi="Segoe UI" w:cs="Segoe UI"/>
          <w:sz w:val="20"/>
          <w:szCs w:val="20"/>
          <w:shd w:val="clear" w:color="auto" w:fill="FFFFFF"/>
        </w:rPr>
        <w:t> </w:t>
      </w:r>
      <w:r w:rsidR="00DC6AC1" w:rsidRPr="00DE545A">
        <w:rPr>
          <w:rFonts w:ascii="Segoe UI" w:hAnsi="Segoe UI" w:cs="Segoe UI"/>
          <w:sz w:val="20"/>
          <w:szCs w:val="20"/>
          <w:shd w:val="clear" w:color="auto" w:fill="FFFFFF"/>
        </w:rPr>
        <w:t xml:space="preserve">(not a number) </w:t>
      </w:r>
      <w:r w:rsidRPr="00DE545A">
        <w:rPr>
          <w:rFonts w:ascii="Helvetica" w:eastAsia="Times New Roman" w:hAnsi="Helvetica" w:cs="Helvetica"/>
          <w:sz w:val="20"/>
          <w:szCs w:val="20"/>
        </w:rPr>
        <w:t>function returns true if the argument is not a number otherwise it is false.</w:t>
      </w:r>
    </w:p>
    <w:p w:rsidR="00616821" w:rsidRPr="00DE545A" w:rsidRDefault="00616821" w:rsidP="00616821">
      <w:pPr>
        <w:shd w:val="clear" w:color="auto" w:fill="FFFFFF"/>
        <w:spacing w:before="369" w:after="138" w:line="240" w:lineRule="auto"/>
        <w:outlineLvl w:val="1"/>
        <w:rPr>
          <w:rFonts w:ascii="Segoe UI" w:eastAsia="Times New Roman" w:hAnsi="Segoe UI" w:cs="Segoe UI"/>
          <w:b/>
          <w:sz w:val="20"/>
          <w:szCs w:val="20"/>
        </w:rPr>
      </w:pPr>
      <w:r w:rsidRPr="00DE545A">
        <w:rPr>
          <w:rFonts w:ascii="Segoe UI" w:eastAsia="Times New Roman" w:hAnsi="Segoe UI" w:cs="Segoe UI"/>
          <w:b/>
          <w:sz w:val="20"/>
          <w:szCs w:val="20"/>
        </w:rPr>
        <w:tab/>
        <w:t>Return Value</w:t>
      </w:r>
    </w:p>
    <w:p w:rsidR="007E7627" w:rsidRPr="00DE545A" w:rsidRDefault="007E7627" w:rsidP="007E7627">
      <w:pPr>
        <w:pStyle w:val="NormalWeb"/>
        <w:shd w:val="clear" w:color="auto" w:fill="FFFFFF"/>
        <w:spacing w:before="204" w:beforeAutospacing="0" w:after="204" w:afterAutospacing="0"/>
        <w:textAlignment w:val="baseline"/>
        <w:rPr>
          <w:rFonts w:ascii="Helvetica" w:hAnsi="Helvetica" w:cs="Helvetica"/>
          <w:sz w:val="20"/>
          <w:szCs w:val="20"/>
          <w:shd w:val="clear" w:color="auto" w:fill="FFFFFF"/>
        </w:rPr>
      </w:pPr>
    </w:p>
    <w:p w:rsidR="007E7627" w:rsidRPr="00DE545A" w:rsidRDefault="007E7627" w:rsidP="007E7627">
      <w:pPr>
        <w:spacing w:after="0" w:line="240" w:lineRule="auto"/>
        <w:rPr>
          <w:rFonts w:ascii="Consolas" w:eastAsia="Times New Roman" w:hAnsi="Consolas" w:cs="Consolas"/>
          <w:sz w:val="20"/>
          <w:szCs w:val="20"/>
          <w:shd w:val="clear" w:color="auto" w:fill="F9F9F9"/>
        </w:rPr>
      </w:pPr>
      <w:r w:rsidRPr="00DE545A">
        <w:rPr>
          <w:rFonts w:ascii="Consolas" w:eastAsia="Times New Roman" w:hAnsi="Consolas" w:cs="Consolas"/>
          <w:sz w:val="20"/>
          <w:szCs w:val="20"/>
        </w:rPr>
        <w:t xml:space="preserve">// Returns false.  </w:t>
      </w:r>
    </w:p>
    <w:p w:rsidR="007E7627" w:rsidRPr="00DE545A" w:rsidRDefault="007E7627" w:rsidP="007E7627">
      <w:pPr>
        <w:spacing w:after="0" w:line="240" w:lineRule="auto"/>
        <w:rPr>
          <w:rFonts w:ascii="Consolas" w:eastAsia="Times New Roman" w:hAnsi="Consolas" w:cs="Consolas"/>
          <w:sz w:val="20"/>
          <w:szCs w:val="20"/>
          <w:shd w:val="clear" w:color="auto" w:fill="F9F9F9"/>
        </w:rPr>
      </w:pPr>
      <w:proofErr w:type="spellStart"/>
      <w:r w:rsidRPr="00DE545A">
        <w:rPr>
          <w:rFonts w:ascii="Consolas" w:eastAsia="Times New Roman" w:hAnsi="Consolas" w:cs="Consolas"/>
          <w:sz w:val="20"/>
          <w:szCs w:val="20"/>
        </w:rPr>
        <w:t>isNaN</w:t>
      </w:r>
      <w:proofErr w:type="spellEnd"/>
      <w:r w:rsidRPr="00DE545A">
        <w:rPr>
          <w:rFonts w:ascii="Consolas" w:eastAsia="Times New Roman" w:hAnsi="Consolas" w:cs="Consolas"/>
          <w:sz w:val="20"/>
          <w:szCs w:val="20"/>
          <w:shd w:val="clear" w:color="auto" w:fill="F9F9F9"/>
        </w:rPr>
        <w:t>(</w:t>
      </w:r>
      <w:r w:rsidRPr="00DE545A">
        <w:rPr>
          <w:rFonts w:ascii="Consolas" w:eastAsia="Times New Roman" w:hAnsi="Consolas" w:cs="Consolas"/>
          <w:sz w:val="20"/>
          <w:szCs w:val="20"/>
        </w:rPr>
        <w:t>100</w:t>
      </w:r>
      <w:r w:rsidRPr="00DE545A">
        <w:rPr>
          <w:rFonts w:ascii="Consolas" w:eastAsia="Times New Roman" w:hAnsi="Consolas" w:cs="Consolas"/>
          <w:sz w:val="20"/>
          <w:szCs w:val="20"/>
          <w:shd w:val="clear" w:color="auto" w:fill="F9F9F9"/>
        </w:rPr>
        <w:t xml:space="preserve">);  </w:t>
      </w:r>
    </w:p>
    <w:p w:rsidR="007E7627" w:rsidRPr="00DE545A" w:rsidRDefault="007E7627" w:rsidP="007E7627">
      <w:pPr>
        <w:spacing w:after="0" w:line="240" w:lineRule="auto"/>
        <w:rPr>
          <w:rFonts w:ascii="Consolas" w:eastAsia="Times New Roman" w:hAnsi="Consolas" w:cs="Consolas"/>
          <w:sz w:val="20"/>
          <w:szCs w:val="20"/>
          <w:shd w:val="clear" w:color="auto" w:fill="F9F9F9"/>
        </w:rPr>
      </w:pPr>
    </w:p>
    <w:p w:rsidR="007E7627" w:rsidRPr="00DE545A" w:rsidRDefault="007E7627" w:rsidP="007E7627">
      <w:pPr>
        <w:spacing w:after="0" w:line="240" w:lineRule="auto"/>
        <w:rPr>
          <w:rFonts w:ascii="Consolas" w:eastAsia="Times New Roman" w:hAnsi="Consolas" w:cs="Consolas"/>
          <w:sz w:val="20"/>
          <w:szCs w:val="20"/>
          <w:shd w:val="clear" w:color="auto" w:fill="F9F9F9"/>
        </w:rPr>
      </w:pPr>
      <w:proofErr w:type="spellStart"/>
      <w:r w:rsidRPr="00DE545A">
        <w:rPr>
          <w:rFonts w:ascii="Consolas" w:eastAsia="Times New Roman" w:hAnsi="Consolas" w:cs="Consolas"/>
          <w:sz w:val="20"/>
          <w:szCs w:val="20"/>
        </w:rPr>
        <w:t>isNaN</w:t>
      </w:r>
      <w:proofErr w:type="spellEnd"/>
      <w:r w:rsidRPr="00DE545A">
        <w:rPr>
          <w:rFonts w:ascii="Consolas" w:eastAsia="Times New Roman" w:hAnsi="Consolas" w:cs="Consolas"/>
          <w:sz w:val="20"/>
          <w:szCs w:val="20"/>
          <w:shd w:val="clear" w:color="auto" w:fill="F9F9F9"/>
        </w:rPr>
        <w:t>(</w:t>
      </w:r>
      <w:r w:rsidRPr="00DE545A">
        <w:rPr>
          <w:rFonts w:ascii="Consolas" w:eastAsia="Times New Roman" w:hAnsi="Consolas" w:cs="Consolas"/>
          <w:sz w:val="20"/>
          <w:szCs w:val="20"/>
        </w:rPr>
        <w:t>"100"</w:t>
      </w:r>
      <w:r w:rsidRPr="00DE545A">
        <w:rPr>
          <w:rFonts w:ascii="Consolas" w:eastAsia="Times New Roman" w:hAnsi="Consolas" w:cs="Consolas"/>
          <w:sz w:val="20"/>
          <w:szCs w:val="20"/>
          <w:shd w:val="clear" w:color="auto" w:fill="F9F9F9"/>
        </w:rPr>
        <w:t xml:space="preserve">);  </w:t>
      </w:r>
    </w:p>
    <w:p w:rsidR="007E7627" w:rsidRPr="00DE545A" w:rsidRDefault="007E7627" w:rsidP="007E7627">
      <w:pPr>
        <w:spacing w:after="0" w:line="240" w:lineRule="auto"/>
        <w:rPr>
          <w:rFonts w:ascii="Consolas" w:eastAsia="Times New Roman" w:hAnsi="Consolas" w:cs="Consolas"/>
          <w:sz w:val="20"/>
          <w:szCs w:val="20"/>
          <w:shd w:val="clear" w:color="auto" w:fill="F9F9F9"/>
        </w:rPr>
      </w:pPr>
    </w:p>
    <w:p w:rsidR="007E7627" w:rsidRPr="00DE545A" w:rsidRDefault="007E7627" w:rsidP="007E7627">
      <w:pPr>
        <w:spacing w:after="0" w:line="240" w:lineRule="auto"/>
        <w:rPr>
          <w:rFonts w:ascii="Consolas" w:eastAsia="Times New Roman" w:hAnsi="Consolas" w:cs="Consolas"/>
          <w:sz w:val="20"/>
          <w:szCs w:val="20"/>
          <w:shd w:val="clear" w:color="auto" w:fill="F9F9F9"/>
        </w:rPr>
      </w:pPr>
      <w:r w:rsidRPr="00DE545A">
        <w:rPr>
          <w:rFonts w:ascii="Consolas" w:eastAsia="Times New Roman" w:hAnsi="Consolas" w:cs="Consolas"/>
          <w:sz w:val="20"/>
          <w:szCs w:val="20"/>
        </w:rPr>
        <w:t xml:space="preserve">// Returns true.  </w:t>
      </w:r>
    </w:p>
    <w:p w:rsidR="007E7627" w:rsidRPr="00DE545A" w:rsidRDefault="007E7627" w:rsidP="007E7627">
      <w:pPr>
        <w:spacing w:after="0" w:line="240" w:lineRule="auto"/>
        <w:rPr>
          <w:rFonts w:ascii="Consolas" w:eastAsia="Times New Roman" w:hAnsi="Consolas" w:cs="Consolas"/>
          <w:sz w:val="20"/>
          <w:szCs w:val="20"/>
          <w:shd w:val="clear" w:color="auto" w:fill="F9F9F9"/>
        </w:rPr>
      </w:pPr>
      <w:proofErr w:type="spellStart"/>
      <w:r w:rsidRPr="00DE545A">
        <w:rPr>
          <w:rFonts w:ascii="Consolas" w:eastAsia="Times New Roman" w:hAnsi="Consolas" w:cs="Consolas"/>
          <w:sz w:val="20"/>
          <w:szCs w:val="20"/>
        </w:rPr>
        <w:t>isNaN</w:t>
      </w:r>
      <w:proofErr w:type="spellEnd"/>
      <w:r w:rsidRPr="00DE545A">
        <w:rPr>
          <w:rFonts w:ascii="Consolas" w:eastAsia="Times New Roman" w:hAnsi="Consolas" w:cs="Consolas"/>
          <w:sz w:val="20"/>
          <w:szCs w:val="20"/>
          <w:shd w:val="clear" w:color="auto" w:fill="F9F9F9"/>
        </w:rPr>
        <w:t>(</w:t>
      </w:r>
      <w:r w:rsidRPr="00DE545A">
        <w:rPr>
          <w:rFonts w:ascii="Consolas" w:eastAsia="Times New Roman" w:hAnsi="Consolas" w:cs="Consolas"/>
          <w:sz w:val="20"/>
          <w:szCs w:val="20"/>
        </w:rPr>
        <w:t>"ABC"</w:t>
      </w:r>
      <w:r w:rsidRPr="00DE545A">
        <w:rPr>
          <w:rFonts w:ascii="Consolas" w:eastAsia="Times New Roman" w:hAnsi="Consolas" w:cs="Consolas"/>
          <w:sz w:val="20"/>
          <w:szCs w:val="20"/>
          <w:shd w:val="clear" w:color="auto" w:fill="F9F9F9"/>
        </w:rPr>
        <w:t xml:space="preserve">);  </w:t>
      </w:r>
    </w:p>
    <w:p w:rsidR="007E7627" w:rsidRPr="00DE545A" w:rsidRDefault="007E7627" w:rsidP="007E7627">
      <w:pPr>
        <w:spacing w:after="0" w:line="240" w:lineRule="auto"/>
        <w:rPr>
          <w:rFonts w:ascii="Consolas" w:eastAsia="Times New Roman" w:hAnsi="Consolas" w:cs="Consolas"/>
          <w:sz w:val="20"/>
          <w:szCs w:val="20"/>
          <w:shd w:val="clear" w:color="auto" w:fill="F9F9F9"/>
        </w:rPr>
      </w:pPr>
    </w:p>
    <w:p w:rsidR="007E7627" w:rsidRPr="00DE545A" w:rsidRDefault="007E7627" w:rsidP="007E7627">
      <w:pPr>
        <w:spacing w:after="0" w:line="240" w:lineRule="auto"/>
        <w:rPr>
          <w:rFonts w:ascii="Consolas" w:eastAsia="Times New Roman" w:hAnsi="Consolas" w:cs="Consolas"/>
          <w:sz w:val="20"/>
          <w:szCs w:val="20"/>
          <w:shd w:val="clear" w:color="auto" w:fill="F9F9F9"/>
        </w:rPr>
      </w:pPr>
      <w:r w:rsidRPr="00DE545A">
        <w:rPr>
          <w:rFonts w:ascii="Consolas" w:eastAsia="Times New Roman" w:hAnsi="Consolas" w:cs="Consolas"/>
          <w:sz w:val="20"/>
          <w:szCs w:val="20"/>
        </w:rPr>
        <w:t xml:space="preserve"> </w:t>
      </w:r>
    </w:p>
    <w:p w:rsidR="007E7627" w:rsidRPr="00DE545A" w:rsidRDefault="007E7627" w:rsidP="007E7627">
      <w:pPr>
        <w:spacing w:after="0" w:line="240" w:lineRule="auto"/>
        <w:rPr>
          <w:rFonts w:ascii="Consolas" w:eastAsia="Times New Roman" w:hAnsi="Consolas" w:cs="Consolas"/>
          <w:sz w:val="20"/>
          <w:szCs w:val="20"/>
          <w:shd w:val="clear" w:color="auto" w:fill="F9F9F9"/>
        </w:rPr>
      </w:pPr>
      <w:proofErr w:type="spellStart"/>
      <w:r w:rsidRPr="00DE545A">
        <w:rPr>
          <w:rFonts w:ascii="Consolas" w:eastAsia="Times New Roman" w:hAnsi="Consolas" w:cs="Consolas"/>
          <w:sz w:val="20"/>
          <w:szCs w:val="20"/>
        </w:rPr>
        <w:t>isNaN</w:t>
      </w:r>
      <w:proofErr w:type="spellEnd"/>
      <w:r w:rsidRPr="00DE545A">
        <w:rPr>
          <w:rFonts w:ascii="Consolas" w:eastAsia="Times New Roman" w:hAnsi="Consolas" w:cs="Consolas"/>
          <w:sz w:val="20"/>
          <w:szCs w:val="20"/>
          <w:shd w:val="clear" w:color="auto" w:fill="F9F9F9"/>
        </w:rPr>
        <w:t>(</w:t>
      </w:r>
      <w:r w:rsidRPr="00DE545A">
        <w:rPr>
          <w:rFonts w:ascii="Consolas" w:eastAsia="Times New Roman" w:hAnsi="Consolas" w:cs="Consolas"/>
          <w:sz w:val="20"/>
          <w:szCs w:val="20"/>
        </w:rPr>
        <w:t>"10C"</w:t>
      </w:r>
      <w:r w:rsidRPr="00DE545A">
        <w:rPr>
          <w:rFonts w:ascii="Consolas" w:eastAsia="Times New Roman" w:hAnsi="Consolas" w:cs="Consolas"/>
          <w:sz w:val="20"/>
          <w:szCs w:val="20"/>
          <w:shd w:val="clear" w:color="auto" w:fill="F9F9F9"/>
        </w:rPr>
        <w:t xml:space="preserve">);  </w:t>
      </w:r>
    </w:p>
    <w:p w:rsidR="007E7627" w:rsidRPr="00DE545A" w:rsidRDefault="007E7627" w:rsidP="007E7627">
      <w:pPr>
        <w:spacing w:after="0" w:line="240" w:lineRule="auto"/>
        <w:rPr>
          <w:rFonts w:ascii="Consolas" w:eastAsia="Times New Roman" w:hAnsi="Consolas" w:cs="Consolas"/>
          <w:sz w:val="20"/>
          <w:szCs w:val="20"/>
          <w:shd w:val="clear" w:color="auto" w:fill="F9F9F9"/>
        </w:rPr>
      </w:pPr>
    </w:p>
    <w:p w:rsidR="007E7627" w:rsidRPr="00DE545A" w:rsidRDefault="007E7627" w:rsidP="007E7627">
      <w:pPr>
        <w:spacing w:after="0" w:line="240" w:lineRule="auto"/>
        <w:rPr>
          <w:rFonts w:ascii="Consolas" w:eastAsia="Times New Roman" w:hAnsi="Consolas" w:cs="Consolas"/>
          <w:sz w:val="20"/>
          <w:szCs w:val="20"/>
          <w:shd w:val="clear" w:color="auto" w:fill="F9F9F9"/>
        </w:rPr>
      </w:pPr>
      <w:r w:rsidRPr="00DE545A">
        <w:rPr>
          <w:rFonts w:ascii="Consolas" w:eastAsia="Times New Roman" w:hAnsi="Consolas" w:cs="Consolas"/>
          <w:sz w:val="20"/>
          <w:szCs w:val="20"/>
        </w:rPr>
        <w:lastRenderedPageBreak/>
        <w:t xml:space="preserve"> </w:t>
      </w:r>
    </w:p>
    <w:p w:rsidR="007E7627" w:rsidRPr="00DE545A" w:rsidRDefault="007E7627" w:rsidP="007E7627">
      <w:pPr>
        <w:spacing w:after="0" w:line="240" w:lineRule="auto"/>
        <w:rPr>
          <w:rFonts w:ascii="Consolas" w:eastAsia="Times New Roman" w:hAnsi="Consolas" w:cs="Consolas"/>
          <w:sz w:val="20"/>
          <w:szCs w:val="20"/>
          <w:shd w:val="clear" w:color="auto" w:fill="F9F9F9"/>
        </w:rPr>
      </w:pPr>
      <w:proofErr w:type="spellStart"/>
      <w:r w:rsidRPr="00DE545A">
        <w:rPr>
          <w:rFonts w:ascii="Consolas" w:eastAsia="Times New Roman" w:hAnsi="Consolas" w:cs="Consolas"/>
          <w:sz w:val="20"/>
          <w:szCs w:val="20"/>
        </w:rPr>
        <w:t>isNaN</w:t>
      </w:r>
      <w:proofErr w:type="spellEnd"/>
      <w:r w:rsidRPr="00DE545A">
        <w:rPr>
          <w:rFonts w:ascii="Consolas" w:eastAsia="Times New Roman" w:hAnsi="Consolas" w:cs="Consolas"/>
          <w:sz w:val="20"/>
          <w:szCs w:val="20"/>
          <w:shd w:val="clear" w:color="auto" w:fill="F9F9F9"/>
        </w:rPr>
        <w:t>(</w:t>
      </w:r>
      <w:r w:rsidRPr="00DE545A">
        <w:rPr>
          <w:rFonts w:ascii="Consolas" w:eastAsia="Times New Roman" w:hAnsi="Consolas" w:cs="Consolas"/>
          <w:sz w:val="20"/>
          <w:szCs w:val="20"/>
        </w:rPr>
        <w:t>"abc123"</w:t>
      </w:r>
      <w:r w:rsidRPr="00DE545A">
        <w:rPr>
          <w:rFonts w:ascii="Consolas" w:eastAsia="Times New Roman" w:hAnsi="Consolas" w:cs="Consolas"/>
          <w:sz w:val="20"/>
          <w:szCs w:val="20"/>
          <w:shd w:val="clear" w:color="auto" w:fill="F9F9F9"/>
        </w:rPr>
        <w:t xml:space="preserve">);  </w:t>
      </w:r>
    </w:p>
    <w:p w:rsidR="007E7627" w:rsidRPr="00DE545A" w:rsidRDefault="007E7627" w:rsidP="007E7627">
      <w:pPr>
        <w:spacing w:after="0" w:line="240" w:lineRule="auto"/>
        <w:rPr>
          <w:rFonts w:ascii="Consolas" w:eastAsia="Times New Roman" w:hAnsi="Consolas" w:cs="Consolas"/>
          <w:sz w:val="20"/>
          <w:szCs w:val="20"/>
          <w:shd w:val="clear" w:color="auto" w:fill="F9F9F9"/>
        </w:rPr>
      </w:pPr>
    </w:p>
    <w:p w:rsidR="007E7627" w:rsidRPr="00DE545A" w:rsidRDefault="007E7627" w:rsidP="007E7627">
      <w:pPr>
        <w:spacing w:after="0" w:line="240" w:lineRule="auto"/>
        <w:rPr>
          <w:rFonts w:ascii="Consolas" w:eastAsia="Times New Roman" w:hAnsi="Consolas" w:cs="Consolas"/>
          <w:sz w:val="20"/>
          <w:szCs w:val="20"/>
          <w:shd w:val="clear" w:color="auto" w:fill="F9F9F9"/>
        </w:rPr>
      </w:pPr>
      <w:r w:rsidRPr="00DE545A">
        <w:rPr>
          <w:rFonts w:ascii="Consolas" w:eastAsia="Times New Roman" w:hAnsi="Consolas" w:cs="Consolas"/>
          <w:sz w:val="20"/>
          <w:szCs w:val="20"/>
        </w:rPr>
        <w:t xml:space="preserve">// Returns true.  </w:t>
      </w:r>
    </w:p>
    <w:p w:rsidR="009617B6" w:rsidRPr="00DE545A" w:rsidRDefault="007E7627" w:rsidP="007E7627">
      <w:pPr>
        <w:pStyle w:val="NormalWeb"/>
        <w:shd w:val="clear" w:color="auto" w:fill="FFFFFF"/>
        <w:spacing w:before="204" w:beforeAutospacing="0" w:after="204" w:afterAutospacing="0"/>
        <w:textAlignment w:val="baseline"/>
        <w:rPr>
          <w:rFonts w:ascii="Consolas" w:hAnsi="Consolas" w:cs="Consolas"/>
          <w:sz w:val="20"/>
          <w:szCs w:val="20"/>
          <w:shd w:val="clear" w:color="auto" w:fill="F9F9F9"/>
        </w:rPr>
      </w:pPr>
      <w:proofErr w:type="spellStart"/>
      <w:r w:rsidRPr="00DE545A">
        <w:rPr>
          <w:rFonts w:ascii="Consolas" w:hAnsi="Consolas" w:cs="Consolas"/>
          <w:sz w:val="20"/>
          <w:szCs w:val="20"/>
        </w:rPr>
        <w:t>isNaN</w:t>
      </w:r>
      <w:proofErr w:type="spellEnd"/>
      <w:r w:rsidRPr="00DE545A">
        <w:rPr>
          <w:rFonts w:ascii="Consolas" w:hAnsi="Consolas" w:cs="Consolas"/>
          <w:sz w:val="20"/>
          <w:szCs w:val="20"/>
          <w:shd w:val="clear" w:color="auto" w:fill="F9F9F9"/>
        </w:rPr>
        <w:t>(</w:t>
      </w:r>
      <w:proofErr w:type="spellStart"/>
      <w:r w:rsidRPr="00DE545A">
        <w:rPr>
          <w:rFonts w:ascii="Consolas" w:hAnsi="Consolas" w:cs="Consolas"/>
          <w:sz w:val="20"/>
          <w:szCs w:val="20"/>
        </w:rPr>
        <w:t>Math</w:t>
      </w:r>
      <w:r w:rsidRPr="00DE545A">
        <w:rPr>
          <w:rFonts w:ascii="Consolas" w:hAnsi="Consolas" w:cs="Consolas"/>
          <w:sz w:val="20"/>
          <w:szCs w:val="20"/>
          <w:shd w:val="clear" w:color="auto" w:fill="F9F9F9"/>
        </w:rPr>
        <w:t>.sqrt</w:t>
      </w:r>
      <w:proofErr w:type="spellEnd"/>
      <w:r w:rsidRPr="00DE545A">
        <w:rPr>
          <w:rFonts w:ascii="Consolas" w:hAnsi="Consolas" w:cs="Consolas"/>
          <w:sz w:val="20"/>
          <w:szCs w:val="20"/>
          <w:shd w:val="clear" w:color="auto" w:fill="F9F9F9"/>
        </w:rPr>
        <w:t>(</w:t>
      </w:r>
      <w:r w:rsidRPr="00DE545A">
        <w:rPr>
          <w:rFonts w:ascii="Consolas" w:hAnsi="Consolas" w:cs="Consolas"/>
          <w:sz w:val="20"/>
          <w:szCs w:val="20"/>
        </w:rPr>
        <w:t>-1</w:t>
      </w:r>
      <w:r w:rsidRPr="00DE545A">
        <w:rPr>
          <w:rFonts w:ascii="Consolas" w:hAnsi="Consolas" w:cs="Consolas"/>
          <w:sz w:val="20"/>
          <w:szCs w:val="20"/>
          <w:shd w:val="clear" w:color="auto" w:fill="F9F9F9"/>
        </w:rPr>
        <w:t xml:space="preserve">));   </w:t>
      </w:r>
    </w:p>
    <w:p w:rsidR="00A8315F" w:rsidRPr="00DE545A" w:rsidRDefault="00A8315F" w:rsidP="00A8315F">
      <w:pPr>
        <w:shd w:val="clear" w:color="auto" w:fill="FFFFFF"/>
        <w:spacing w:after="0" w:line="240" w:lineRule="auto"/>
        <w:textAlignment w:val="baseline"/>
        <w:rPr>
          <w:ins w:id="0" w:author="Unknown"/>
          <w:rFonts w:ascii="Helvetica" w:eastAsia="Times New Roman" w:hAnsi="Helvetica" w:cs="Times New Roman"/>
          <w:sz w:val="17"/>
          <w:szCs w:val="17"/>
        </w:rPr>
      </w:pPr>
      <w:r w:rsidRPr="00DE545A">
        <w:rPr>
          <w:rFonts w:ascii="inherit" w:eastAsia="Times New Roman" w:hAnsi="inherit" w:cs="Times New Roman"/>
          <w:b/>
          <w:bCs/>
          <w:sz w:val="17"/>
        </w:rPr>
        <w:t>5</w:t>
      </w:r>
      <w:ins w:id="1" w:author="Unknown">
        <w:r w:rsidRPr="00DE545A">
          <w:rPr>
            <w:rFonts w:ascii="inherit" w:eastAsia="Times New Roman" w:hAnsi="inherit" w:cs="Times New Roman"/>
            <w:b/>
            <w:bCs/>
            <w:sz w:val="17"/>
          </w:rPr>
          <w:t>. Which company developed JavaScript?</w:t>
        </w:r>
      </w:ins>
    </w:p>
    <w:p w:rsidR="00A8315F" w:rsidRPr="00DE545A" w:rsidRDefault="00A8315F" w:rsidP="00A8315F">
      <w:pPr>
        <w:shd w:val="clear" w:color="auto" w:fill="FFFFFF"/>
        <w:spacing w:before="204" w:after="204" w:line="240" w:lineRule="auto"/>
        <w:textAlignment w:val="baseline"/>
        <w:rPr>
          <w:ins w:id="2" w:author="Unknown"/>
          <w:rFonts w:ascii="Helvetica" w:eastAsia="Times New Roman" w:hAnsi="Helvetica" w:cs="Times New Roman"/>
          <w:sz w:val="17"/>
          <w:szCs w:val="17"/>
        </w:rPr>
      </w:pPr>
      <w:ins w:id="3" w:author="Unknown">
        <w:r w:rsidRPr="00DE545A">
          <w:rPr>
            <w:rFonts w:ascii="Helvetica" w:eastAsia="Times New Roman" w:hAnsi="Helvetica" w:cs="Times New Roman"/>
            <w:sz w:val="17"/>
            <w:szCs w:val="17"/>
          </w:rPr>
          <w:t>Netscape is the software company who developed JavaScript.</w:t>
        </w:r>
      </w:ins>
    </w:p>
    <w:p w:rsidR="00A8315F" w:rsidRPr="00DE545A" w:rsidRDefault="00A8315F" w:rsidP="007E7627">
      <w:pPr>
        <w:pStyle w:val="NormalWeb"/>
        <w:shd w:val="clear" w:color="auto" w:fill="FFFFFF"/>
        <w:spacing w:before="204" w:beforeAutospacing="0" w:after="204" w:afterAutospacing="0"/>
        <w:textAlignment w:val="baseline"/>
        <w:rPr>
          <w:rFonts w:ascii="Consolas" w:hAnsi="Consolas" w:cs="Consolas"/>
          <w:sz w:val="20"/>
          <w:szCs w:val="20"/>
          <w:shd w:val="clear" w:color="auto" w:fill="F9F9F9"/>
        </w:rPr>
      </w:pPr>
    </w:p>
    <w:p w:rsidR="009617B6" w:rsidRPr="00DE545A" w:rsidRDefault="00A8315F" w:rsidP="009617B6">
      <w:pPr>
        <w:shd w:val="clear" w:color="auto" w:fill="FFFFFF"/>
        <w:spacing w:after="0" w:line="240" w:lineRule="auto"/>
        <w:textAlignment w:val="baseline"/>
        <w:rPr>
          <w:rFonts w:ascii="Helvetica" w:eastAsia="Times New Roman" w:hAnsi="Helvetica" w:cs="Times New Roman"/>
          <w:sz w:val="17"/>
          <w:szCs w:val="17"/>
        </w:rPr>
      </w:pPr>
      <w:r w:rsidRPr="00DE545A">
        <w:rPr>
          <w:rFonts w:ascii="inherit" w:eastAsia="Times New Roman" w:hAnsi="inherit" w:cs="Times New Roman"/>
          <w:b/>
          <w:bCs/>
          <w:sz w:val="17"/>
        </w:rPr>
        <w:t>6</w:t>
      </w:r>
      <w:r w:rsidR="009617B6" w:rsidRPr="00DE545A">
        <w:rPr>
          <w:rFonts w:ascii="inherit" w:eastAsia="Times New Roman" w:hAnsi="inherit" w:cs="Times New Roman"/>
          <w:b/>
          <w:bCs/>
          <w:sz w:val="17"/>
        </w:rPr>
        <w:t>. Between JavaScript and an ASP script, which is faster?</w:t>
      </w:r>
    </w:p>
    <w:p w:rsidR="006B28D1" w:rsidRPr="00DE545A" w:rsidRDefault="009617B6" w:rsidP="009617B6">
      <w:pPr>
        <w:shd w:val="clear" w:color="auto" w:fill="FFFFFF"/>
        <w:spacing w:before="204" w:after="204" w:line="240" w:lineRule="auto"/>
        <w:textAlignment w:val="baseline"/>
        <w:rPr>
          <w:rFonts w:ascii="Helvetica" w:eastAsia="Times New Roman" w:hAnsi="Helvetica" w:cs="Times New Roman"/>
          <w:sz w:val="17"/>
          <w:szCs w:val="17"/>
        </w:rPr>
      </w:pPr>
      <w:r w:rsidRPr="00DE545A">
        <w:rPr>
          <w:rFonts w:ascii="Helvetica" w:eastAsia="Times New Roman" w:hAnsi="Helvetica" w:cs="Times New Roman"/>
          <w:sz w:val="17"/>
          <w:szCs w:val="17"/>
        </w:rPr>
        <w:t xml:space="preserve">JavaScript is faster. </w:t>
      </w:r>
    </w:p>
    <w:p w:rsidR="006B28D1" w:rsidRPr="00DE545A" w:rsidRDefault="009617B6" w:rsidP="009617B6">
      <w:pPr>
        <w:shd w:val="clear" w:color="auto" w:fill="FFFFFF"/>
        <w:spacing w:before="204" w:after="204" w:line="240" w:lineRule="auto"/>
        <w:textAlignment w:val="baseline"/>
        <w:rPr>
          <w:rFonts w:ascii="Helvetica" w:eastAsia="Times New Roman" w:hAnsi="Helvetica" w:cs="Times New Roman"/>
          <w:sz w:val="17"/>
          <w:szCs w:val="17"/>
        </w:rPr>
      </w:pPr>
      <w:r w:rsidRPr="00DE545A">
        <w:rPr>
          <w:rFonts w:ascii="Helvetica" w:eastAsia="Times New Roman" w:hAnsi="Helvetica" w:cs="Times New Roman"/>
          <w:sz w:val="17"/>
          <w:szCs w:val="17"/>
        </w:rPr>
        <w:t xml:space="preserve">JavaScript is a client-side language and thus it does not need the assistance of the web server to execute. </w:t>
      </w:r>
    </w:p>
    <w:p w:rsidR="006B28D1" w:rsidRPr="00DE545A" w:rsidRDefault="009617B6" w:rsidP="009617B6">
      <w:pPr>
        <w:shd w:val="clear" w:color="auto" w:fill="FFFFFF"/>
        <w:spacing w:before="204" w:after="204" w:line="240" w:lineRule="auto"/>
        <w:textAlignment w:val="baseline"/>
        <w:rPr>
          <w:rFonts w:ascii="Helvetica" w:eastAsia="Times New Roman" w:hAnsi="Helvetica" w:cs="Times New Roman"/>
          <w:sz w:val="17"/>
          <w:szCs w:val="17"/>
        </w:rPr>
      </w:pPr>
      <w:r w:rsidRPr="00DE545A">
        <w:rPr>
          <w:rFonts w:ascii="Helvetica" w:eastAsia="Times New Roman" w:hAnsi="Helvetica" w:cs="Times New Roman"/>
          <w:sz w:val="17"/>
          <w:szCs w:val="17"/>
        </w:rPr>
        <w:t xml:space="preserve">On the other hand, ASP is a server-side language and hence is always slower than JavaScript. </w:t>
      </w:r>
    </w:p>
    <w:p w:rsidR="009617B6" w:rsidRPr="00DE545A" w:rsidRDefault="009617B6" w:rsidP="009617B6">
      <w:pPr>
        <w:shd w:val="clear" w:color="auto" w:fill="FFFFFF"/>
        <w:spacing w:before="204" w:after="204" w:line="240" w:lineRule="auto"/>
        <w:textAlignment w:val="baseline"/>
        <w:rPr>
          <w:rFonts w:ascii="Helvetica" w:eastAsia="Times New Roman" w:hAnsi="Helvetica" w:cs="Times New Roman"/>
          <w:sz w:val="17"/>
          <w:szCs w:val="17"/>
        </w:rPr>
      </w:pPr>
      <w:r w:rsidRPr="00DE545A">
        <w:rPr>
          <w:rFonts w:ascii="Helvetica" w:eastAsia="Times New Roman" w:hAnsi="Helvetica" w:cs="Times New Roman"/>
          <w:sz w:val="17"/>
          <w:szCs w:val="17"/>
        </w:rPr>
        <w:t> </w:t>
      </w:r>
      <w:proofErr w:type="spellStart"/>
      <w:r w:rsidRPr="00DE545A">
        <w:rPr>
          <w:rFonts w:ascii="Helvetica" w:eastAsia="Times New Roman" w:hAnsi="Helvetica" w:cs="Times New Roman"/>
          <w:sz w:val="17"/>
          <w:szCs w:val="17"/>
        </w:rPr>
        <w:t>Javascript</w:t>
      </w:r>
      <w:proofErr w:type="spellEnd"/>
      <w:r w:rsidRPr="00DE545A">
        <w:rPr>
          <w:rFonts w:ascii="Helvetica" w:eastAsia="Times New Roman" w:hAnsi="Helvetica" w:cs="Times New Roman"/>
          <w:sz w:val="17"/>
          <w:szCs w:val="17"/>
        </w:rPr>
        <w:t xml:space="preserve"> now is also a server side language (</w:t>
      </w:r>
      <w:proofErr w:type="spellStart"/>
      <w:r w:rsidRPr="00DE545A">
        <w:rPr>
          <w:rFonts w:ascii="Helvetica" w:eastAsia="Times New Roman" w:hAnsi="Helvetica" w:cs="Times New Roman"/>
          <w:sz w:val="17"/>
          <w:szCs w:val="17"/>
          <w:highlight w:val="yellow"/>
        </w:rPr>
        <w:t>nodejs</w:t>
      </w:r>
      <w:proofErr w:type="spellEnd"/>
      <w:r w:rsidRPr="00DE545A">
        <w:rPr>
          <w:rFonts w:ascii="Helvetica" w:eastAsia="Times New Roman" w:hAnsi="Helvetica" w:cs="Times New Roman"/>
          <w:sz w:val="17"/>
          <w:szCs w:val="17"/>
        </w:rPr>
        <w:t>).</w:t>
      </w:r>
    </w:p>
    <w:p w:rsidR="009617B6" w:rsidRPr="00DE545A" w:rsidRDefault="009617B6" w:rsidP="009617B6">
      <w:pPr>
        <w:shd w:val="clear" w:color="auto" w:fill="FFFFFF"/>
        <w:spacing w:after="115" w:line="240" w:lineRule="auto"/>
        <w:jc w:val="center"/>
        <w:textAlignment w:val="baseline"/>
        <w:rPr>
          <w:rFonts w:ascii="Georgia" w:eastAsia="Times New Roman" w:hAnsi="Georgia" w:cs="Times New Roman"/>
          <w:i/>
          <w:iCs/>
          <w:sz w:val="13"/>
          <w:szCs w:val="13"/>
        </w:rPr>
      </w:pPr>
    </w:p>
    <w:p w:rsidR="009617B6" w:rsidRPr="00DE545A" w:rsidRDefault="00A8315F" w:rsidP="009617B6">
      <w:pPr>
        <w:shd w:val="clear" w:color="auto" w:fill="FFFFFF"/>
        <w:spacing w:after="0" w:line="240" w:lineRule="auto"/>
        <w:textAlignment w:val="baseline"/>
        <w:rPr>
          <w:rFonts w:ascii="Helvetica" w:eastAsia="Times New Roman" w:hAnsi="Helvetica" w:cs="Times New Roman"/>
          <w:sz w:val="17"/>
          <w:szCs w:val="17"/>
        </w:rPr>
      </w:pPr>
      <w:r w:rsidRPr="00DE545A">
        <w:rPr>
          <w:rFonts w:ascii="inherit" w:eastAsia="Times New Roman" w:hAnsi="inherit" w:cs="Times New Roman"/>
          <w:b/>
          <w:bCs/>
          <w:sz w:val="17"/>
        </w:rPr>
        <w:t>7</w:t>
      </w:r>
      <w:r w:rsidR="009617B6" w:rsidRPr="00DE545A">
        <w:rPr>
          <w:rFonts w:ascii="inherit" w:eastAsia="Times New Roman" w:hAnsi="inherit" w:cs="Times New Roman"/>
          <w:b/>
          <w:bCs/>
          <w:sz w:val="17"/>
        </w:rPr>
        <w:t>. What is negative infinity?</w:t>
      </w:r>
    </w:p>
    <w:p w:rsidR="009617B6" w:rsidRPr="00DE545A" w:rsidRDefault="009617B6" w:rsidP="009617B6">
      <w:pPr>
        <w:shd w:val="clear" w:color="auto" w:fill="FFFFFF"/>
        <w:spacing w:before="204" w:after="204" w:line="240" w:lineRule="auto"/>
        <w:textAlignment w:val="baseline"/>
        <w:rPr>
          <w:rFonts w:ascii="Helvetica" w:eastAsia="Times New Roman" w:hAnsi="Helvetica" w:cs="Times New Roman"/>
          <w:sz w:val="17"/>
          <w:szCs w:val="17"/>
        </w:rPr>
      </w:pPr>
      <w:r w:rsidRPr="00DE545A">
        <w:rPr>
          <w:rFonts w:ascii="Helvetica" w:eastAsia="Times New Roman" w:hAnsi="Helvetica" w:cs="Times New Roman"/>
          <w:sz w:val="17"/>
          <w:szCs w:val="17"/>
        </w:rPr>
        <w:t>Negative Infinity is a number in JavaScript which can be derived by dividing negative number by zero.</w:t>
      </w:r>
    </w:p>
    <w:p w:rsidR="009617B6" w:rsidRPr="00DE545A" w:rsidRDefault="00A8315F" w:rsidP="009617B6">
      <w:pPr>
        <w:shd w:val="clear" w:color="auto" w:fill="FFFFFF"/>
        <w:spacing w:after="0" w:line="240" w:lineRule="auto"/>
        <w:textAlignment w:val="baseline"/>
        <w:rPr>
          <w:ins w:id="4" w:author="Unknown"/>
          <w:rFonts w:ascii="Helvetica" w:eastAsia="Times New Roman" w:hAnsi="Helvetica" w:cs="Times New Roman"/>
          <w:sz w:val="17"/>
          <w:szCs w:val="17"/>
        </w:rPr>
      </w:pPr>
      <w:r w:rsidRPr="00DE545A">
        <w:rPr>
          <w:rFonts w:ascii="inherit" w:eastAsia="Times New Roman" w:hAnsi="inherit" w:cs="Times New Roman"/>
          <w:b/>
          <w:bCs/>
          <w:sz w:val="17"/>
        </w:rPr>
        <w:t>8</w:t>
      </w:r>
      <w:ins w:id="5" w:author="Unknown">
        <w:r w:rsidR="009617B6" w:rsidRPr="00DE545A">
          <w:rPr>
            <w:rFonts w:ascii="inherit" w:eastAsia="Times New Roman" w:hAnsi="inherit" w:cs="Times New Roman"/>
            <w:b/>
            <w:bCs/>
            <w:sz w:val="17"/>
          </w:rPr>
          <w:t>. What are undeclared and undefined variables?</w:t>
        </w:r>
      </w:ins>
    </w:p>
    <w:p w:rsidR="009617B6" w:rsidRPr="00DE545A" w:rsidRDefault="009617B6" w:rsidP="009617B6">
      <w:pPr>
        <w:shd w:val="clear" w:color="auto" w:fill="FFFFFF"/>
        <w:spacing w:before="204" w:after="204" w:line="240" w:lineRule="auto"/>
        <w:textAlignment w:val="baseline"/>
        <w:rPr>
          <w:ins w:id="6" w:author="Unknown"/>
          <w:rFonts w:ascii="Helvetica" w:eastAsia="Times New Roman" w:hAnsi="Helvetica" w:cs="Times New Roman"/>
          <w:sz w:val="17"/>
          <w:szCs w:val="17"/>
        </w:rPr>
      </w:pPr>
      <w:ins w:id="7" w:author="Unknown">
        <w:r w:rsidRPr="00DE545A">
          <w:rPr>
            <w:rFonts w:ascii="Helvetica" w:eastAsia="Times New Roman" w:hAnsi="Helvetica" w:cs="Times New Roman"/>
            <w:sz w:val="17"/>
            <w:szCs w:val="17"/>
          </w:rPr>
          <w:t>Undeclared variables are those that do not exist in a program and are not declared. If the program tries to read the value of an undeclared variable, then a runtime error is encountered.</w:t>
        </w:r>
      </w:ins>
    </w:p>
    <w:p w:rsidR="009617B6" w:rsidRPr="00DE545A" w:rsidRDefault="009617B6" w:rsidP="009617B6">
      <w:pPr>
        <w:shd w:val="clear" w:color="auto" w:fill="FFFFFF"/>
        <w:spacing w:before="204" w:after="204" w:line="240" w:lineRule="auto"/>
        <w:textAlignment w:val="baseline"/>
        <w:rPr>
          <w:ins w:id="8" w:author="Unknown"/>
          <w:rFonts w:ascii="Helvetica" w:eastAsia="Times New Roman" w:hAnsi="Helvetica" w:cs="Times New Roman"/>
          <w:sz w:val="17"/>
          <w:szCs w:val="17"/>
        </w:rPr>
      </w:pPr>
      <w:ins w:id="9" w:author="Unknown">
        <w:r w:rsidRPr="00DE545A">
          <w:rPr>
            <w:rFonts w:ascii="Helvetica" w:eastAsia="Times New Roman" w:hAnsi="Helvetica" w:cs="Times New Roman"/>
            <w:sz w:val="17"/>
            <w:szCs w:val="17"/>
          </w:rPr>
          <w:t>Undefined variables are those that are declared in the program but have not been given any value. If the program tries to read the value of an undefined variable, an undefined value is returned.</w:t>
        </w:r>
      </w:ins>
    </w:p>
    <w:p w:rsidR="009617B6" w:rsidRPr="00DE545A" w:rsidRDefault="00D2495A" w:rsidP="009617B6">
      <w:pPr>
        <w:shd w:val="clear" w:color="auto" w:fill="FFFFFF"/>
        <w:spacing w:after="0" w:line="240" w:lineRule="auto"/>
        <w:textAlignment w:val="baseline"/>
        <w:rPr>
          <w:ins w:id="10" w:author="Unknown"/>
          <w:rFonts w:ascii="Helvetica" w:eastAsia="Times New Roman" w:hAnsi="Helvetica" w:cs="Times New Roman"/>
          <w:sz w:val="17"/>
          <w:szCs w:val="17"/>
        </w:rPr>
      </w:pPr>
      <w:r w:rsidRPr="00DE545A">
        <w:rPr>
          <w:rFonts w:ascii="inherit" w:eastAsia="Times New Roman" w:hAnsi="inherit" w:cs="Times New Roman"/>
          <w:b/>
          <w:bCs/>
          <w:sz w:val="17"/>
        </w:rPr>
        <w:t>9</w:t>
      </w:r>
      <w:ins w:id="11" w:author="Unknown">
        <w:r w:rsidR="009617B6" w:rsidRPr="00DE545A">
          <w:rPr>
            <w:rFonts w:ascii="inherit" w:eastAsia="Times New Roman" w:hAnsi="inherit" w:cs="Times New Roman"/>
            <w:b/>
            <w:bCs/>
            <w:sz w:val="17"/>
          </w:rPr>
          <w:t>.</w:t>
        </w:r>
      </w:ins>
      <w:r w:rsidRPr="00DE545A">
        <w:rPr>
          <w:rFonts w:ascii="inherit" w:eastAsia="Times New Roman" w:hAnsi="inherit" w:cs="Times New Roman"/>
          <w:b/>
          <w:bCs/>
          <w:sz w:val="17"/>
        </w:rPr>
        <w:t xml:space="preserve"> </w:t>
      </w:r>
      <w:ins w:id="12" w:author="Unknown">
        <w:r w:rsidR="009617B6" w:rsidRPr="00DE545A">
          <w:rPr>
            <w:rFonts w:ascii="inherit" w:eastAsia="Times New Roman" w:hAnsi="inherit" w:cs="Times New Roman"/>
            <w:b/>
            <w:bCs/>
            <w:sz w:val="17"/>
          </w:rPr>
          <w:t xml:space="preserve"> What are global variables? How are these variable declared and what are the problems associated with using them?</w:t>
        </w:r>
      </w:ins>
    </w:p>
    <w:p w:rsidR="009617B6" w:rsidRPr="00DE545A" w:rsidRDefault="009617B6" w:rsidP="009617B6">
      <w:pPr>
        <w:shd w:val="clear" w:color="auto" w:fill="FFFFFF"/>
        <w:spacing w:before="204" w:after="204" w:line="240" w:lineRule="auto"/>
        <w:textAlignment w:val="baseline"/>
        <w:rPr>
          <w:ins w:id="13" w:author="Unknown"/>
          <w:rFonts w:ascii="Helvetica" w:eastAsia="Times New Roman" w:hAnsi="Helvetica" w:cs="Times New Roman"/>
          <w:sz w:val="17"/>
          <w:szCs w:val="17"/>
        </w:rPr>
      </w:pPr>
      <w:ins w:id="14" w:author="Unknown">
        <w:r w:rsidRPr="00DE545A">
          <w:rPr>
            <w:rFonts w:ascii="Helvetica" w:eastAsia="Times New Roman" w:hAnsi="Helvetica" w:cs="Times New Roman"/>
            <w:sz w:val="17"/>
            <w:szCs w:val="17"/>
          </w:rPr>
          <w:t xml:space="preserve">Global variables are those that are available throughout the length of the code, that is, these have no scope. The </w:t>
        </w:r>
        <w:proofErr w:type="spellStart"/>
        <w:r w:rsidRPr="00DE545A">
          <w:rPr>
            <w:rFonts w:ascii="Helvetica" w:eastAsia="Times New Roman" w:hAnsi="Helvetica" w:cs="Times New Roman"/>
            <w:sz w:val="17"/>
            <w:szCs w:val="17"/>
          </w:rPr>
          <w:t>var</w:t>
        </w:r>
        <w:proofErr w:type="spellEnd"/>
        <w:r w:rsidRPr="00DE545A">
          <w:rPr>
            <w:rFonts w:ascii="Helvetica" w:eastAsia="Times New Roman" w:hAnsi="Helvetica" w:cs="Times New Roman"/>
            <w:sz w:val="17"/>
            <w:szCs w:val="17"/>
          </w:rPr>
          <w:t xml:space="preserve"> keyword is used to declare a local variable or object. If the </w:t>
        </w:r>
        <w:proofErr w:type="spellStart"/>
        <w:r w:rsidRPr="00DE545A">
          <w:rPr>
            <w:rFonts w:ascii="Helvetica" w:eastAsia="Times New Roman" w:hAnsi="Helvetica" w:cs="Times New Roman"/>
            <w:sz w:val="17"/>
            <w:szCs w:val="17"/>
          </w:rPr>
          <w:t>var</w:t>
        </w:r>
        <w:proofErr w:type="spellEnd"/>
        <w:r w:rsidRPr="00DE545A">
          <w:rPr>
            <w:rFonts w:ascii="Helvetica" w:eastAsia="Times New Roman" w:hAnsi="Helvetica" w:cs="Times New Roman"/>
            <w:sz w:val="17"/>
            <w:szCs w:val="17"/>
          </w:rPr>
          <w:t xml:space="preserve"> keyword is omitted, a global variable is declared.</w:t>
        </w:r>
      </w:ins>
    </w:p>
    <w:p w:rsidR="009617B6" w:rsidRPr="00DE545A" w:rsidRDefault="009617B6" w:rsidP="009617B6">
      <w:pPr>
        <w:shd w:val="clear" w:color="auto" w:fill="FFFFFF"/>
        <w:spacing w:before="204" w:after="204" w:line="240" w:lineRule="auto"/>
        <w:textAlignment w:val="baseline"/>
        <w:rPr>
          <w:ins w:id="15" w:author="Unknown"/>
          <w:rFonts w:ascii="Helvetica" w:eastAsia="Times New Roman" w:hAnsi="Helvetica" w:cs="Times New Roman"/>
          <w:sz w:val="17"/>
          <w:szCs w:val="17"/>
        </w:rPr>
      </w:pPr>
      <w:ins w:id="16" w:author="Unknown">
        <w:r w:rsidRPr="00DE545A">
          <w:rPr>
            <w:rFonts w:ascii="Helvetica" w:eastAsia="Times New Roman" w:hAnsi="Helvetica" w:cs="Times New Roman"/>
            <w:sz w:val="17"/>
            <w:szCs w:val="17"/>
          </w:rPr>
          <w:t>Example:</w:t>
        </w:r>
      </w:ins>
    </w:p>
    <w:p w:rsidR="009617B6" w:rsidRPr="00DE545A" w:rsidRDefault="009617B6" w:rsidP="009617B6">
      <w:pPr>
        <w:shd w:val="clear" w:color="auto" w:fill="FFFFFF"/>
        <w:spacing w:before="204" w:after="204" w:line="240" w:lineRule="auto"/>
        <w:textAlignment w:val="baseline"/>
        <w:rPr>
          <w:ins w:id="17" w:author="Unknown"/>
          <w:rFonts w:ascii="Helvetica" w:eastAsia="Times New Roman" w:hAnsi="Helvetica" w:cs="Times New Roman"/>
          <w:sz w:val="17"/>
          <w:szCs w:val="17"/>
        </w:rPr>
      </w:pPr>
      <w:ins w:id="18" w:author="Unknown">
        <w:r w:rsidRPr="00DE545A">
          <w:rPr>
            <w:rFonts w:ascii="Helvetica" w:eastAsia="Times New Roman" w:hAnsi="Helvetica" w:cs="Times New Roman"/>
            <w:sz w:val="17"/>
            <w:szCs w:val="17"/>
          </w:rPr>
          <w:t xml:space="preserve">// Declare a global </w:t>
        </w:r>
        <w:proofErr w:type="spellStart"/>
        <w:r w:rsidRPr="00DE545A">
          <w:rPr>
            <w:rFonts w:ascii="Helvetica" w:eastAsia="Times New Roman" w:hAnsi="Helvetica" w:cs="Times New Roman"/>
            <w:sz w:val="17"/>
            <w:szCs w:val="17"/>
          </w:rPr>
          <w:t>globalVariable</w:t>
        </w:r>
        <w:proofErr w:type="spellEnd"/>
        <w:r w:rsidRPr="00DE545A">
          <w:rPr>
            <w:rFonts w:ascii="Helvetica" w:eastAsia="Times New Roman" w:hAnsi="Helvetica" w:cs="Times New Roman"/>
            <w:sz w:val="17"/>
            <w:szCs w:val="17"/>
          </w:rPr>
          <w:t xml:space="preserve"> = “Test”;</w:t>
        </w:r>
      </w:ins>
    </w:p>
    <w:p w:rsidR="009617B6" w:rsidRPr="00DE545A" w:rsidRDefault="009617B6" w:rsidP="009617B6">
      <w:pPr>
        <w:shd w:val="clear" w:color="auto" w:fill="FFFFFF"/>
        <w:spacing w:before="204" w:after="204" w:line="240" w:lineRule="auto"/>
        <w:textAlignment w:val="baseline"/>
        <w:rPr>
          <w:ins w:id="19" w:author="Unknown"/>
          <w:rFonts w:ascii="Helvetica" w:eastAsia="Times New Roman" w:hAnsi="Helvetica" w:cs="Times New Roman"/>
          <w:sz w:val="17"/>
          <w:szCs w:val="17"/>
        </w:rPr>
      </w:pPr>
      <w:ins w:id="20" w:author="Unknown">
        <w:r w:rsidRPr="00DE545A">
          <w:rPr>
            <w:rFonts w:ascii="Helvetica" w:eastAsia="Times New Roman" w:hAnsi="Helvetica" w:cs="Times New Roman"/>
            <w:sz w:val="17"/>
            <w:szCs w:val="17"/>
          </w:rPr>
          <w:t>The problems that are faced by using global variables are the clash of variable names of local and global scope. Also, it is difficult to debug and test the code that relies on global variables.</w:t>
        </w:r>
      </w:ins>
    </w:p>
    <w:p w:rsidR="009617B6" w:rsidRPr="00DE545A" w:rsidRDefault="009617B6" w:rsidP="009617B6">
      <w:pPr>
        <w:shd w:val="clear" w:color="auto" w:fill="FFFFFF"/>
        <w:spacing w:after="0" w:line="240" w:lineRule="auto"/>
        <w:textAlignment w:val="baseline"/>
        <w:rPr>
          <w:ins w:id="21" w:author="Unknown"/>
          <w:rFonts w:ascii="Helvetica" w:eastAsia="Times New Roman" w:hAnsi="Helvetica" w:cs="Times New Roman"/>
          <w:sz w:val="17"/>
          <w:szCs w:val="17"/>
        </w:rPr>
      </w:pPr>
      <w:ins w:id="22" w:author="Unknown">
        <w:r w:rsidRPr="00DE545A">
          <w:rPr>
            <w:rFonts w:ascii="inherit" w:eastAsia="Times New Roman" w:hAnsi="inherit" w:cs="Times New Roman"/>
            <w:b/>
            <w:bCs/>
            <w:sz w:val="17"/>
          </w:rPr>
          <w:t>12. What is a prompt box?</w:t>
        </w:r>
      </w:ins>
    </w:p>
    <w:p w:rsidR="009617B6" w:rsidRPr="00DE545A" w:rsidRDefault="009617B6" w:rsidP="009617B6">
      <w:pPr>
        <w:shd w:val="clear" w:color="auto" w:fill="FFFFFF"/>
        <w:spacing w:before="204" w:after="204" w:line="240" w:lineRule="auto"/>
        <w:textAlignment w:val="baseline"/>
        <w:rPr>
          <w:ins w:id="23" w:author="Unknown"/>
          <w:rFonts w:ascii="Helvetica" w:eastAsia="Times New Roman" w:hAnsi="Helvetica" w:cs="Times New Roman"/>
          <w:sz w:val="17"/>
          <w:szCs w:val="17"/>
        </w:rPr>
      </w:pPr>
      <w:ins w:id="24" w:author="Unknown">
        <w:r w:rsidRPr="00DE545A">
          <w:rPr>
            <w:rFonts w:ascii="Helvetica" w:eastAsia="Times New Roman" w:hAnsi="Helvetica" w:cs="Times New Roman"/>
            <w:sz w:val="17"/>
            <w:szCs w:val="17"/>
          </w:rPr>
          <w:t>A prompt box is a box which allows the user to enter input by providing a text box.  Label and box will be provided to enter the text or number.</w:t>
        </w:r>
      </w:ins>
    </w:p>
    <w:p w:rsidR="009617B6" w:rsidRPr="00DE545A" w:rsidRDefault="009617B6" w:rsidP="009617B6">
      <w:pPr>
        <w:shd w:val="clear" w:color="auto" w:fill="FFFFFF"/>
        <w:spacing w:after="0" w:line="240" w:lineRule="auto"/>
        <w:textAlignment w:val="baseline"/>
        <w:rPr>
          <w:ins w:id="25" w:author="Unknown"/>
          <w:rFonts w:ascii="Helvetica" w:eastAsia="Times New Roman" w:hAnsi="Helvetica" w:cs="Times New Roman"/>
          <w:sz w:val="17"/>
          <w:szCs w:val="17"/>
        </w:rPr>
      </w:pPr>
      <w:ins w:id="26" w:author="Unknown">
        <w:r w:rsidRPr="00DE545A">
          <w:rPr>
            <w:rFonts w:ascii="inherit" w:eastAsia="Times New Roman" w:hAnsi="inherit" w:cs="Times New Roman"/>
            <w:b/>
            <w:bCs/>
            <w:sz w:val="17"/>
          </w:rPr>
          <w:t>13. What is ‘this’ keyword in JavaScript?</w:t>
        </w:r>
      </w:ins>
    </w:p>
    <w:p w:rsidR="009617B6" w:rsidRPr="00DE545A" w:rsidRDefault="009617B6" w:rsidP="009617B6">
      <w:pPr>
        <w:shd w:val="clear" w:color="auto" w:fill="FFFFFF"/>
        <w:spacing w:before="204" w:after="204" w:line="240" w:lineRule="auto"/>
        <w:textAlignment w:val="baseline"/>
        <w:rPr>
          <w:ins w:id="27" w:author="Unknown"/>
          <w:rFonts w:ascii="Helvetica" w:eastAsia="Times New Roman" w:hAnsi="Helvetica" w:cs="Times New Roman"/>
          <w:sz w:val="17"/>
          <w:szCs w:val="17"/>
        </w:rPr>
      </w:pPr>
      <w:ins w:id="28" w:author="Unknown">
        <w:r w:rsidRPr="00DE545A">
          <w:rPr>
            <w:rFonts w:ascii="Helvetica" w:eastAsia="Times New Roman" w:hAnsi="Helvetica" w:cs="Times New Roman"/>
            <w:sz w:val="17"/>
            <w:szCs w:val="17"/>
          </w:rPr>
          <w:t>‘This’ keyword refers to the object from where it was called.</w:t>
        </w:r>
      </w:ins>
    </w:p>
    <w:p w:rsidR="009617B6" w:rsidRPr="00DE545A" w:rsidRDefault="009617B6" w:rsidP="009617B6">
      <w:pPr>
        <w:shd w:val="clear" w:color="auto" w:fill="FFFFFF"/>
        <w:spacing w:after="0" w:line="240" w:lineRule="auto"/>
        <w:textAlignment w:val="baseline"/>
        <w:rPr>
          <w:rFonts w:ascii="inherit" w:eastAsia="Times New Roman" w:hAnsi="inherit" w:cs="Times New Roman"/>
          <w:b/>
          <w:bCs/>
          <w:sz w:val="17"/>
        </w:rPr>
      </w:pPr>
      <w:ins w:id="29" w:author="Unknown">
        <w:r w:rsidRPr="00DE545A">
          <w:rPr>
            <w:rFonts w:ascii="inherit" w:eastAsia="Times New Roman" w:hAnsi="inherit" w:cs="Times New Roman"/>
            <w:b/>
            <w:bCs/>
            <w:sz w:val="17"/>
          </w:rPr>
          <w:t>14. Explain the working of timers in JavaScript? Also elucidate the drawbacks of using the timer, if any?</w:t>
        </w:r>
      </w:ins>
    </w:p>
    <w:p w:rsidR="00E65D7F" w:rsidRPr="00DE545A" w:rsidRDefault="00E65D7F" w:rsidP="009617B6">
      <w:pPr>
        <w:shd w:val="clear" w:color="auto" w:fill="FFFFFF"/>
        <w:spacing w:after="0" w:line="240" w:lineRule="auto"/>
        <w:textAlignment w:val="baseline"/>
        <w:rPr>
          <w:ins w:id="30" w:author="Unknown"/>
          <w:rFonts w:ascii="Helvetica" w:eastAsia="Times New Roman" w:hAnsi="Helvetica" w:cs="Times New Roman"/>
          <w:sz w:val="17"/>
          <w:szCs w:val="17"/>
        </w:rPr>
      </w:pPr>
    </w:p>
    <w:p w:rsidR="009617B6" w:rsidRPr="00DE545A" w:rsidRDefault="009617B6" w:rsidP="009617B6">
      <w:pPr>
        <w:shd w:val="clear" w:color="auto" w:fill="FFFFFF"/>
        <w:spacing w:after="0" w:line="240" w:lineRule="auto"/>
        <w:textAlignment w:val="baseline"/>
        <w:rPr>
          <w:rFonts w:ascii="Helvetica" w:eastAsia="Times New Roman" w:hAnsi="Helvetica" w:cs="Times New Roman"/>
          <w:sz w:val="17"/>
          <w:szCs w:val="17"/>
        </w:rPr>
      </w:pPr>
      <w:ins w:id="31" w:author="Unknown">
        <w:r w:rsidRPr="00DE545A">
          <w:rPr>
            <w:rFonts w:ascii="Helvetica" w:eastAsia="Times New Roman" w:hAnsi="Helvetica" w:cs="Times New Roman"/>
            <w:sz w:val="17"/>
            <w:szCs w:val="17"/>
          </w:rPr>
          <w:t>Timers are used to execute a piece of code at a set time or also to repeat the code in a given interval of time. This is done by using the functions </w:t>
        </w:r>
        <w:proofErr w:type="spellStart"/>
        <w:r w:rsidRPr="00DE545A">
          <w:rPr>
            <w:rFonts w:ascii="inherit" w:eastAsia="Times New Roman" w:hAnsi="inherit" w:cs="Times New Roman"/>
            <w:b/>
            <w:bCs/>
            <w:sz w:val="17"/>
          </w:rPr>
          <w:t>setTimeout</w:t>
        </w:r>
        <w:proofErr w:type="spellEnd"/>
        <w:r w:rsidRPr="00DE545A">
          <w:rPr>
            <w:rFonts w:ascii="inherit" w:eastAsia="Times New Roman" w:hAnsi="inherit" w:cs="Times New Roman"/>
            <w:b/>
            <w:bCs/>
            <w:sz w:val="17"/>
          </w:rPr>
          <w:t xml:space="preserve">, </w:t>
        </w:r>
        <w:proofErr w:type="spellStart"/>
        <w:r w:rsidRPr="00DE545A">
          <w:rPr>
            <w:rFonts w:ascii="inherit" w:eastAsia="Times New Roman" w:hAnsi="inherit" w:cs="Times New Roman"/>
            <w:b/>
            <w:bCs/>
            <w:sz w:val="17"/>
          </w:rPr>
          <w:t>setInterval</w:t>
        </w:r>
        <w:proofErr w:type="spellEnd"/>
        <w:r w:rsidRPr="00DE545A">
          <w:rPr>
            <w:rFonts w:ascii="inherit" w:eastAsia="Times New Roman" w:hAnsi="inherit" w:cs="Times New Roman"/>
            <w:b/>
            <w:bCs/>
            <w:sz w:val="17"/>
          </w:rPr>
          <w:t> </w:t>
        </w:r>
        <w:r w:rsidRPr="00DE545A">
          <w:rPr>
            <w:rFonts w:ascii="Helvetica" w:eastAsia="Times New Roman" w:hAnsi="Helvetica" w:cs="Times New Roman"/>
            <w:sz w:val="17"/>
            <w:szCs w:val="17"/>
          </w:rPr>
          <w:t>and</w:t>
        </w:r>
        <w:r w:rsidRPr="00DE545A">
          <w:rPr>
            <w:rFonts w:ascii="inherit" w:eastAsia="Times New Roman" w:hAnsi="inherit" w:cs="Times New Roman"/>
            <w:b/>
            <w:bCs/>
            <w:sz w:val="17"/>
          </w:rPr>
          <w:t> </w:t>
        </w:r>
        <w:proofErr w:type="spellStart"/>
        <w:r w:rsidRPr="00DE545A">
          <w:rPr>
            <w:rFonts w:ascii="inherit" w:eastAsia="Times New Roman" w:hAnsi="inherit" w:cs="Times New Roman"/>
            <w:b/>
            <w:bCs/>
            <w:sz w:val="17"/>
          </w:rPr>
          <w:t>clearInterval</w:t>
        </w:r>
        <w:proofErr w:type="spellEnd"/>
        <w:r w:rsidRPr="00DE545A">
          <w:rPr>
            <w:rFonts w:ascii="Helvetica" w:eastAsia="Times New Roman" w:hAnsi="Helvetica" w:cs="Times New Roman"/>
            <w:sz w:val="17"/>
            <w:szCs w:val="17"/>
          </w:rPr>
          <w:t>.</w:t>
        </w:r>
      </w:ins>
    </w:p>
    <w:p w:rsidR="0006594E" w:rsidRPr="00DE545A" w:rsidRDefault="0006594E" w:rsidP="009617B6">
      <w:pPr>
        <w:shd w:val="clear" w:color="auto" w:fill="FFFFFF"/>
        <w:spacing w:after="0" w:line="240" w:lineRule="auto"/>
        <w:textAlignment w:val="baseline"/>
        <w:rPr>
          <w:ins w:id="32" w:author="Unknown"/>
          <w:rFonts w:ascii="Helvetica" w:eastAsia="Times New Roman" w:hAnsi="Helvetica" w:cs="Times New Roman"/>
          <w:sz w:val="17"/>
          <w:szCs w:val="17"/>
        </w:rPr>
      </w:pPr>
    </w:p>
    <w:p w:rsidR="0006594E" w:rsidRPr="00DE545A" w:rsidRDefault="009617B6" w:rsidP="009617B6">
      <w:pPr>
        <w:shd w:val="clear" w:color="auto" w:fill="FFFFFF"/>
        <w:spacing w:after="0" w:line="240" w:lineRule="auto"/>
        <w:textAlignment w:val="baseline"/>
        <w:rPr>
          <w:rFonts w:ascii="Helvetica" w:eastAsia="Times New Roman" w:hAnsi="Helvetica" w:cs="Times New Roman"/>
          <w:sz w:val="17"/>
          <w:szCs w:val="17"/>
        </w:rPr>
      </w:pPr>
      <w:ins w:id="33" w:author="Unknown">
        <w:r w:rsidRPr="00DE545A">
          <w:rPr>
            <w:rFonts w:ascii="Helvetica" w:eastAsia="Times New Roman" w:hAnsi="Helvetica" w:cs="Times New Roman"/>
            <w:sz w:val="17"/>
            <w:szCs w:val="17"/>
          </w:rPr>
          <w:t>The </w:t>
        </w:r>
        <w:proofErr w:type="spellStart"/>
        <w:r w:rsidRPr="00DE545A">
          <w:rPr>
            <w:rFonts w:ascii="inherit" w:eastAsia="Times New Roman" w:hAnsi="inherit" w:cs="Times New Roman"/>
            <w:b/>
            <w:bCs/>
            <w:sz w:val="17"/>
          </w:rPr>
          <w:t>setTimeout</w:t>
        </w:r>
        <w:proofErr w:type="spellEnd"/>
        <w:r w:rsidRPr="00DE545A">
          <w:rPr>
            <w:rFonts w:ascii="inherit" w:eastAsia="Times New Roman" w:hAnsi="inherit" w:cs="Times New Roman"/>
            <w:b/>
            <w:bCs/>
            <w:sz w:val="17"/>
          </w:rPr>
          <w:t>(function, delay)</w:t>
        </w:r>
        <w:r w:rsidRPr="00DE545A">
          <w:rPr>
            <w:rFonts w:ascii="Helvetica" w:eastAsia="Times New Roman" w:hAnsi="Helvetica" w:cs="Times New Roman"/>
            <w:sz w:val="17"/>
            <w:szCs w:val="17"/>
          </w:rPr>
          <w:t xml:space="preserve"> function is used to start a timer that calls a particular function after the mentioned delay. </w:t>
        </w:r>
      </w:ins>
    </w:p>
    <w:p w:rsidR="0006594E" w:rsidRPr="00DE545A" w:rsidRDefault="009617B6" w:rsidP="009617B6">
      <w:pPr>
        <w:shd w:val="clear" w:color="auto" w:fill="FFFFFF"/>
        <w:spacing w:after="0" w:line="240" w:lineRule="auto"/>
        <w:textAlignment w:val="baseline"/>
        <w:rPr>
          <w:rFonts w:ascii="Helvetica" w:eastAsia="Times New Roman" w:hAnsi="Helvetica" w:cs="Times New Roman"/>
          <w:sz w:val="17"/>
          <w:szCs w:val="17"/>
        </w:rPr>
      </w:pPr>
      <w:ins w:id="34" w:author="Unknown">
        <w:r w:rsidRPr="00DE545A">
          <w:rPr>
            <w:rFonts w:ascii="Helvetica" w:eastAsia="Times New Roman" w:hAnsi="Helvetica" w:cs="Times New Roman"/>
            <w:sz w:val="17"/>
            <w:szCs w:val="17"/>
          </w:rPr>
          <w:t>The </w:t>
        </w:r>
        <w:proofErr w:type="spellStart"/>
        <w:r w:rsidRPr="00DE545A">
          <w:rPr>
            <w:rFonts w:ascii="inherit" w:eastAsia="Times New Roman" w:hAnsi="inherit" w:cs="Times New Roman"/>
            <w:b/>
            <w:bCs/>
            <w:sz w:val="17"/>
          </w:rPr>
          <w:t>setInterval</w:t>
        </w:r>
        <w:proofErr w:type="spellEnd"/>
        <w:r w:rsidRPr="00DE545A">
          <w:rPr>
            <w:rFonts w:ascii="inherit" w:eastAsia="Times New Roman" w:hAnsi="inherit" w:cs="Times New Roman"/>
            <w:b/>
            <w:bCs/>
            <w:sz w:val="17"/>
          </w:rPr>
          <w:t>(function, delay)</w:t>
        </w:r>
        <w:r w:rsidRPr="00DE545A">
          <w:rPr>
            <w:rFonts w:ascii="Helvetica" w:eastAsia="Times New Roman" w:hAnsi="Helvetica" w:cs="Times New Roman"/>
            <w:sz w:val="17"/>
            <w:szCs w:val="17"/>
          </w:rPr>
          <w:t xml:space="preserve"> function is used to repeatedly execute the given function in the mentioned delay and only halts when cancelled. </w:t>
        </w:r>
      </w:ins>
    </w:p>
    <w:p w:rsidR="0006594E" w:rsidRPr="00DE545A" w:rsidRDefault="0006594E" w:rsidP="009617B6">
      <w:pPr>
        <w:shd w:val="clear" w:color="auto" w:fill="FFFFFF"/>
        <w:spacing w:after="0" w:line="240" w:lineRule="auto"/>
        <w:textAlignment w:val="baseline"/>
        <w:rPr>
          <w:rFonts w:ascii="Helvetica" w:eastAsia="Times New Roman" w:hAnsi="Helvetica" w:cs="Times New Roman"/>
          <w:sz w:val="17"/>
          <w:szCs w:val="17"/>
        </w:rPr>
      </w:pPr>
    </w:p>
    <w:p w:rsidR="009617B6" w:rsidRPr="00DE545A" w:rsidRDefault="009617B6" w:rsidP="009617B6">
      <w:pPr>
        <w:shd w:val="clear" w:color="auto" w:fill="FFFFFF"/>
        <w:spacing w:after="0" w:line="240" w:lineRule="auto"/>
        <w:textAlignment w:val="baseline"/>
        <w:rPr>
          <w:ins w:id="35" w:author="Unknown"/>
          <w:rFonts w:ascii="Helvetica" w:eastAsia="Times New Roman" w:hAnsi="Helvetica" w:cs="Times New Roman"/>
          <w:sz w:val="17"/>
          <w:szCs w:val="17"/>
        </w:rPr>
      </w:pPr>
      <w:ins w:id="36" w:author="Unknown">
        <w:r w:rsidRPr="00DE545A">
          <w:rPr>
            <w:rFonts w:ascii="Helvetica" w:eastAsia="Times New Roman" w:hAnsi="Helvetica" w:cs="Times New Roman"/>
            <w:sz w:val="17"/>
            <w:szCs w:val="17"/>
          </w:rPr>
          <w:t>The </w:t>
        </w:r>
        <w:proofErr w:type="spellStart"/>
        <w:r w:rsidRPr="00DE545A">
          <w:rPr>
            <w:rFonts w:ascii="inherit" w:eastAsia="Times New Roman" w:hAnsi="inherit" w:cs="Times New Roman"/>
            <w:b/>
            <w:bCs/>
            <w:sz w:val="17"/>
          </w:rPr>
          <w:t>clearInterval</w:t>
        </w:r>
        <w:proofErr w:type="spellEnd"/>
        <w:r w:rsidRPr="00DE545A">
          <w:rPr>
            <w:rFonts w:ascii="inherit" w:eastAsia="Times New Roman" w:hAnsi="inherit" w:cs="Times New Roman"/>
            <w:b/>
            <w:bCs/>
            <w:sz w:val="17"/>
          </w:rPr>
          <w:t>(id)</w:t>
        </w:r>
        <w:r w:rsidRPr="00DE545A">
          <w:rPr>
            <w:rFonts w:ascii="Helvetica" w:eastAsia="Times New Roman" w:hAnsi="Helvetica" w:cs="Times New Roman"/>
            <w:sz w:val="17"/>
            <w:szCs w:val="17"/>
          </w:rPr>
          <w:t> function instructs the timer to stop.</w:t>
        </w:r>
      </w:ins>
    </w:p>
    <w:p w:rsidR="009617B6" w:rsidRPr="00DE545A" w:rsidRDefault="009617B6" w:rsidP="009617B6">
      <w:pPr>
        <w:shd w:val="clear" w:color="auto" w:fill="FFFFFF"/>
        <w:spacing w:before="204" w:after="204" w:line="240" w:lineRule="auto"/>
        <w:textAlignment w:val="baseline"/>
        <w:rPr>
          <w:ins w:id="37" w:author="Unknown"/>
          <w:rFonts w:ascii="Helvetica" w:eastAsia="Times New Roman" w:hAnsi="Helvetica" w:cs="Times New Roman"/>
          <w:sz w:val="17"/>
          <w:szCs w:val="17"/>
        </w:rPr>
      </w:pPr>
      <w:ins w:id="38" w:author="Unknown">
        <w:r w:rsidRPr="00DE545A">
          <w:rPr>
            <w:rFonts w:ascii="Helvetica" w:eastAsia="Times New Roman" w:hAnsi="Helvetica" w:cs="Times New Roman"/>
            <w:sz w:val="17"/>
            <w:szCs w:val="17"/>
          </w:rPr>
          <w:t>Timers are operated within a single thread, and thus events might queue up, waiting to be executed.</w:t>
        </w:r>
      </w:ins>
    </w:p>
    <w:p w:rsidR="009617B6" w:rsidRPr="00DE545A" w:rsidRDefault="009617B6" w:rsidP="009617B6">
      <w:pPr>
        <w:shd w:val="clear" w:color="auto" w:fill="FFFFFF"/>
        <w:spacing w:after="0" w:line="240" w:lineRule="auto"/>
        <w:textAlignment w:val="baseline"/>
        <w:rPr>
          <w:ins w:id="39" w:author="Unknown"/>
          <w:rFonts w:ascii="Helvetica" w:eastAsia="Times New Roman" w:hAnsi="Helvetica" w:cs="Times New Roman"/>
          <w:sz w:val="17"/>
          <w:szCs w:val="17"/>
        </w:rPr>
      </w:pPr>
      <w:ins w:id="40" w:author="Unknown">
        <w:r w:rsidRPr="00DE545A">
          <w:rPr>
            <w:rFonts w:ascii="inherit" w:eastAsia="Times New Roman" w:hAnsi="inherit" w:cs="Times New Roman"/>
            <w:b/>
            <w:bCs/>
            <w:sz w:val="17"/>
          </w:rPr>
          <w:t xml:space="preserve">15. Which symbol is used for comments in </w:t>
        </w:r>
        <w:proofErr w:type="spellStart"/>
        <w:r w:rsidRPr="00DE545A">
          <w:rPr>
            <w:rFonts w:ascii="inherit" w:eastAsia="Times New Roman" w:hAnsi="inherit" w:cs="Times New Roman"/>
            <w:b/>
            <w:bCs/>
            <w:sz w:val="17"/>
          </w:rPr>
          <w:t>Javascript</w:t>
        </w:r>
        <w:proofErr w:type="spellEnd"/>
        <w:r w:rsidRPr="00DE545A">
          <w:rPr>
            <w:rFonts w:ascii="inherit" w:eastAsia="Times New Roman" w:hAnsi="inherit" w:cs="Times New Roman"/>
            <w:b/>
            <w:bCs/>
            <w:sz w:val="17"/>
          </w:rPr>
          <w:t>?</w:t>
        </w:r>
      </w:ins>
    </w:p>
    <w:p w:rsidR="009617B6" w:rsidRPr="00DE545A" w:rsidRDefault="009617B6" w:rsidP="009617B6">
      <w:pPr>
        <w:shd w:val="clear" w:color="auto" w:fill="FFFFFF"/>
        <w:spacing w:before="204" w:after="204" w:line="240" w:lineRule="auto"/>
        <w:textAlignment w:val="baseline"/>
        <w:rPr>
          <w:ins w:id="41" w:author="Unknown"/>
          <w:rFonts w:ascii="Helvetica" w:eastAsia="Times New Roman" w:hAnsi="Helvetica" w:cs="Times New Roman"/>
          <w:sz w:val="17"/>
          <w:szCs w:val="17"/>
        </w:rPr>
      </w:pPr>
      <w:ins w:id="42" w:author="Unknown">
        <w:r w:rsidRPr="00DE545A">
          <w:rPr>
            <w:rFonts w:ascii="Helvetica" w:eastAsia="Times New Roman" w:hAnsi="Helvetica" w:cs="Times New Roman"/>
            <w:sz w:val="17"/>
            <w:szCs w:val="17"/>
          </w:rPr>
          <w:t>// for Single line comments and</w:t>
        </w:r>
      </w:ins>
    </w:p>
    <w:p w:rsidR="009617B6" w:rsidRPr="00DE545A" w:rsidRDefault="009617B6" w:rsidP="009617B6">
      <w:pPr>
        <w:shd w:val="clear" w:color="auto" w:fill="FFFFFF"/>
        <w:spacing w:before="204" w:after="204" w:line="240" w:lineRule="auto"/>
        <w:textAlignment w:val="baseline"/>
        <w:rPr>
          <w:ins w:id="43" w:author="Unknown"/>
          <w:rFonts w:ascii="Helvetica" w:eastAsia="Times New Roman" w:hAnsi="Helvetica" w:cs="Times New Roman"/>
          <w:sz w:val="17"/>
          <w:szCs w:val="17"/>
        </w:rPr>
      </w:pPr>
      <w:ins w:id="44" w:author="Unknown">
        <w:r w:rsidRPr="00DE545A">
          <w:rPr>
            <w:rFonts w:ascii="Helvetica" w:eastAsia="Times New Roman" w:hAnsi="Helvetica" w:cs="Times New Roman"/>
            <w:sz w:val="17"/>
            <w:szCs w:val="17"/>
          </w:rPr>
          <w:t xml:space="preserve">/*   </w:t>
        </w:r>
      </w:ins>
      <w:r w:rsidR="0006594E" w:rsidRPr="00DE545A">
        <w:rPr>
          <w:rFonts w:ascii="Helvetica" w:eastAsia="Times New Roman" w:hAnsi="Helvetica" w:cs="Times New Roman"/>
          <w:sz w:val="17"/>
          <w:szCs w:val="17"/>
        </w:rPr>
        <w:t xml:space="preserve">open </w:t>
      </w:r>
      <w:ins w:id="45" w:author="Unknown">
        <w:r w:rsidRPr="00DE545A">
          <w:rPr>
            <w:rFonts w:ascii="Helvetica" w:eastAsia="Times New Roman" w:hAnsi="Helvetica" w:cs="Times New Roman"/>
            <w:sz w:val="17"/>
            <w:szCs w:val="17"/>
          </w:rPr>
          <w:t>Multi</w:t>
        </w:r>
      </w:ins>
      <w:r w:rsidR="0006594E" w:rsidRPr="00DE545A">
        <w:rPr>
          <w:rFonts w:ascii="Helvetica" w:eastAsia="Times New Roman" w:hAnsi="Helvetica" w:cs="Times New Roman"/>
          <w:sz w:val="17"/>
          <w:szCs w:val="17"/>
        </w:rPr>
        <w:t xml:space="preserve"> Comment</w:t>
      </w:r>
    </w:p>
    <w:p w:rsidR="009617B6" w:rsidRPr="00DE545A" w:rsidRDefault="009617B6" w:rsidP="009617B6">
      <w:pPr>
        <w:shd w:val="clear" w:color="auto" w:fill="FFFFFF"/>
        <w:spacing w:before="204" w:after="204" w:line="240" w:lineRule="auto"/>
        <w:textAlignment w:val="baseline"/>
        <w:rPr>
          <w:rFonts w:ascii="Helvetica" w:eastAsia="Times New Roman" w:hAnsi="Helvetica" w:cs="Times New Roman"/>
          <w:sz w:val="17"/>
          <w:szCs w:val="17"/>
        </w:rPr>
      </w:pPr>
      <w:ins w:id="46" w:author="Unknown">
        <w:r w:rsidRPr="00DE545A">
          <w:rPr>
            <w:rFonts w:ascii="Helvetica" w:eastAsia="Times New Roman" w:hAnsi="Helvetica" w:cs="Times New Roman"/>
            <w:sz w:val="17"/>
            <w:szCs w:val="17"/>
          </w:rPr>
          <w:t>Line</w:t>
        </w:r>
      </w:ins>
      <w:r w:rsidR="0006594E" w:rsidRPr="00DE545A">
        <w:rPr>
          <w:rFonts w:ascii="Helvetica" w:eastAsia="Times New Roman" w:hAnsi="Helvetica" w:cs="Times New Roman"/>
          <w:sz w:val="17"/>
          <w:szCs w:val="17"/>
        </w:rPr>
        <w:t>1</w:t>
      </w:r>
    </w:p>
    <w:p w:rsidR="009617B6" w:rsidRPr="00DE545A" w:rsidRDefault="0006594E" w:rsidP="0006594E">
      <w:pPr>
        <w:shd w:val="clear" w:color="auto" w:fill="FFFFFF"/>
        <w:spacing w:before="204" w:after="204" w:line="240" w:lineRule="auto"/>
        <w:textAlignment w:val="baseline"/>
        <w:rPr>
          <w:ins w:id="47" w:author="Unknown"/>
          <w:rFonts w:ascii="Times New Roman" w:eastAsia="Times New Roman" w:hAnsi="Times New Roman" w:cs="Times New Roman"/>
          <w:sz w:val="24"/>
          <w:szCs w:val="24"/>
        </w:rPr>
      </w:pPr>
      <w:r w:rsidRPr="00DE545A">
        <w:rPr>
          <w:rFonts w:ascii="Helvetica" w:eastAsia="Times New Roman" w:hAnsi="Helvetica" w:cs="Times New Roman"/>
          <w:sz w:val="17"/>
          <w:szCs w:val="17"/>
        </w:rPr>
        <w:t>Line2</w:t>
      </w:r>
    </w:p>
    <w:p w:rsidR="0006594E" w:rsidRPr="00DE545A" w:rsidRDefault="009617B6" w:rsidP="0006594E">
      <w:pPr>
        <w:shd w:val="clear" w:color="auto" w:fill="FFFFFF"/>
        <w:spacing w:before="204" w:after="204" w:line="240" w:lineRule="auto"/>
        <w:textAlignment w:val="baseline"/>
        <w:rPr>
          <w:ins w:id="48" w:author="Unknown"/>
          <w:rFonts w:ascii="Helvetica" w:eastAsia="Times New Roman" w:hAnsi="Helvetica" w:cs="Times New Roman"/>
          <w:sz w:val="17"/>
          <w:szCs w:val="17"/>
        </w:rPr>
      </w:pPr>
      <w:ins w:id="49" w:author="Unknown">
        <w:r w:rsidRPr="00DE545A">
          <w:rPr>
            <w:rFonts w:ascii="Helvetica" w:eastAsia="Times New Roman" w:hAnsi="Helvetica" w:cs="Times New Roman"/>
            <w:sz w:val="17"/>
            <w:szCs w:val="17"/>
          </w:rPr>
          <w:t>*/</w:t>
        </w:r>
      </w:ins>
      <w:r w:rsidR="0006594E" w:rsidRPr="00DE545A">
        <w:rPr>
          <w:rFonts w:ascii="Helvetica" w:eastAsia="Times New Roman" w:hAnsi="Helvetica" w:cs="Times New Roman"/>
          <w:sz w:val="17"/>
          <w:szCs w:val="17"/>
        </w:rPr>
        <w:t xml:space="preserve">   Closing Multi </w:t>
      </w:r>
      <w:ins w:id="50" w:author="Unknown">
        <w:r w:rsidR="0006594E" w:rsidRPr="00DE545A">
          <w:rPr>
            <w:rFonts w:ascii="Helvetica" w:eastAsia="Times New Roman" w:hAnsi="Helvetica" w:cs="Times New Roman"/>
            <w:sz w:val="17"/>
            <w:szCs w:val="17"/>
          </w:rPr>
          <w:t>Comment</w:t>
        </w:r>
      </w:ins>
    </w:p>
    <w:p w:rsidR="009617B6" w:rsidRPr="00DE545A" w:rsidRDefault="009617B6" w:rsidP="009617B6">
      <w:pPr>
        <w:shd w:val="clear" w:color="auto" w:fill="FFFFFF"/>
        <w:spacing w:before="204" w:after="204" w:line="240" w:lineRule="auto"/>
        <w:textAlignment w:val="baseline"/>
        <w:rPr>
          <w:ins w:id="51" w:author="Unknown"/>
          <w:rFonts w:ascii="Helvetica" w:eastAsia="Times New Roman" w:hAnsi="Helvetica" w:cs="Times New Roman"/>
          <w:sz w:val="17"/>
          <w:szCs w:val="17"/>
        </w:rPr>
      </w:pPr>
    </w:p>
    <w:p w:rsidR="009617B6" w:rsidRPr="00DE545A" w:rsidRDefault="009617B6" w:rsidP="009617B6">
      <w:pPr>
        <w:shd w:val="clear" w:color="auto" w:fill="FFFFFF"/>
        <w:spacing w:after="0" w:line="240" w:lineRule="auto"/>
        <w:textAlignment w:val="baseline"/>
        <w:rPr>
          <w:ins w:id="52" w:author="Unknown"/>
          <w:rFonts w:ascii="Helvetica" w:eastAsia="Times New Roman" w:hAnsi="Helvetica" w:cs="Times New Roman"/>
          <w:sz w:val="17"/>
          <w:szCs w:val="17"/>
        </w:rPr>
      </w:pPr>
      <w:ins w:id="53" w:author="Unknown">
        <w:r w:rsidRPr="00DE545A">
          <w:rPr>
            <w:rFonts w:ascii="inherit" w:eastAsia="Times New Roman" w:hAnsi="inherit" w:cs="Times New Roman"/>
            <w:b/>
            <w:bCs/>
            <w:sz w:val="17"/>
          </w:rPr>
          <w:t xml:space="preserve">16. What is the difference between </w:t>
        </w:r>
        <w:proofErr w:type="spellStart"/>
        <w:r w:rsidRPr="00DE545A">
          <w:rPr>
            <w:rFonts w:ascii="inherit" w:eastAsia="Times New Roman" w:hAnsi="inherit" w:cs="Times New Roman"/>
            <w:b/>
            <w:bCs/>
            <w:sz w:val="17"/>
          </w:rPr>
          <w:t>ViewState</w:t>
        </w:r>
        <w:proofErr w:type="spellEnd"/>
        <w:r w:rsidRPr="00DE545A">
          <w:rPr>
            <w:rFonts w:ascii="inherit" w:eastAsia="Times New Roman" w:hAnsi="inherit" w:cs="Times New Roman"/>
            <w:b/>
            <w:bCs/>
            <w:sz w:val="17"/>
          </w:rPr>
          <w:t xml:space="preserve"> and </w:t>
        </w:r>
        <w:proofErr w:type="spellStart"/>
        <w:r w:rsidRPr="00DE545A">
          <w:rPr>
            <w:rFonts w:ascii="inherit" w:eastAsia="Times New Roman" w:hAnsi="inherit" w:cs="Times New Roman"/>
            <w:b/>
            <w:bCs/>
            <w:sz w:val="17"/>
          </w:rPr>
          <w:t>SessionState</w:t>
        </w:r>
        <w:proofErr w:type="spellEnd"/>
        <w:r w:rsidRPr="00DE545A">
          <w:rPr>
            <w:rFonts w:ascii="inherit" w:eastAsia="Times New Roman" w:hAnsi="inherit" w:cs="Times New Roman"/>
            <w:b/>
            <w:bCs/>
            <w:sz w:val="17"/>
          </w:rPr>
          <w:t>?</w:t>
        </w:r>
      </w:ins>
    </w:p>
    <w:p w:rsidR="009617B6" w:rsidRPr="00DE545A" w:rsidRDefault="009617B6" w:rsidP="009617B6">
      <w:pPr>
        <w:shd w:val="clear" w:color="auto" w:fill="FFFFFF"/>
        <w:spacing w:before="204" w:after="204" w:line="240" w:lineRule="auto"/>
        <w:textAlignment w:val="baseline"/>
        <w:rPr>
          <w:ins w:id="54" w:author="Unknown"/>
          <w:rFonts w:ascii="Helvetica" w:eastAsia="Times New Roman" w:hAnsi="Helvetica" w:cs="Times New Roman"/>
          <w:sz w:val="17"/>
          <w:szCs w:val="17"/>
        </w:rPr>
      </w:pPr>
      <w:ins w:id="55" w:author="Unknown">
        <w:r w:rsidRPr="00DE545A">
          <w:rPr>
            <w:rFonts w:ascii="Helvetica" w:eastAsia="Times New Roman" w:hAnsi="Helvetica" w:cs="Times New Roman"/>
            <w:sz w:val="17"/>
            <w:szCs w:val="17"/>
          </w:rPr>
          <w:t>‘</w:t>
        </w:r>
        <w:proofErr w:type="spellStart"/>
        <w:r w:rsidRPr="00DE545A">
          <w:rPr>
            <w:rFonts w:ascii="Helvetica" w:eastAsia="Times New Roman" w:hAnsi="Helvetica" w:cs="Times New Roman"/>
            <w:sz w:val="17"/>
            <w:szCs w:val="17"/>
          </w:rPr>
          <w:t>ViewState</w:t>
        </w:r>
        <w:proofErr w:type="spellEnd"/>
        <w:r w:rsidRPr="00DE545A">
          <w:rPr>
            <w:rFonts w:ascii="Helvetica" w:eastAsia="Times New Roman" w:hAnsi="Helvetica" w:cs="Times New Roman"/>
            <w:sz w:val="17"/>
            <w:szCs w:val="17"/>
          </w:rPr>
          <w:t>’ is specific to a page in a session.</w:t>
        </w:r>
      </w:ins>
    </w:p>
    <w:p w:rsidR="009617B6" w:rsidRPr="00DE545A" w:rsidRDefault="009617B6" w:rsidP="009617B6">
      <w:pPr>
        <w:shd w:val="clear" w:color="auto" w:fill="FFFFFF"/>
        <w:spacing w:before="204" w:after="204" w:line="240" w:lineRule="auto"/>
        <w:textAlignment w:val="baseline"/>
        <w:rPr>
          <w:ins w:id="56" w:author="Unknown"/>
          <w:rFonts w:ascii="Helvetica" w:eastAsia="Times New Roman" w:hAnsi="Helvetica" w:cs="Times New Roman"/>
          <w:sz w:val="17"/>
          <w:szCs w:val="17"/>
        </w:rPr>
      </w:pPr>
      <w:ins w:id="57" w:author="Unknown">
        <w:r w:rsidRPr="00DE545A">
          <w:rPr>
            <w:rFonts w:ascii="Helvetica" w:eastAsia="Times New Roman" w:hAnsi="Helvetica" w:cs="Times New Roman"/>
            <w:sz w:val="17"/>
            <w:szCs w:val="17"/>
          </w:rPr>
          <w:t>‘</w:t>
        </w:r>
        <w:proofErr w:type="spellStart"/>
        <w:r w:rsidRPr="00DE545A">
          <w:rPr>
            <w:rFonts w:ascii="Helvetica" w:eastAsia="Times New Roman" w:hAnsi="Helvetica" w:cs="Times New Roman"/>
            <w:sz w:val="17"/>
            <w:szCs w:val="17"/>
          </w:rPr>
          <w:t>SessionState</w:t>
        </w:r>
        <w:proofErr w:type="spellEnd"/>
        <w:r w:rsidRPr="00DE545A">
          <w:rPr>
            <w:rFonts w:ascii="Helvetica" w:eastAsia="Times New Roman" w:hAnsi="Helvetica" w:cs="Times New Roman"/>
            <w:sz w:val="17"/>
            <w:szCs w:val="17"/>
          </w:rPr>
          <w:t>’ is specific to user specific data that can be accessed across all pages in the web application.</w:t>
        </w:r>
      </w:ins>
    </w:p>
    <w:p w:rsidR="009617B6" w:rsidRPr="00DE545A" w:rsidRDefault="009617B6" w:rsidP="009617B6">
      <w:pPr>
        <w:shd w:val="clear" w:color="auto" w:fill="FFFFFF"/>
        <w:spacing w:after="0" w:line="240" w:lineRule="auto"/>
        <w:textAlignment w:val="baseline"/>
        <w:rPr>
          <w:ins w:id="58" w:author="Unknown"/>
          <w:rFonts w:ascii="Helvetica" w:eastAsia="Times New Roman" w:hAnsi="Helvetica" w:cs="Times New Roman"/>
          <w:sz w:val="17"/>
          <w:szCs w:val="17"/>
        </w:rPr>
      </w:pPr>
      <w:ins w:id="59" w:author="Unknown">
        <w:r w:rsidRPr="00DE545A">
          <w:rPr>
            <w:rFonts w:ascii="inherit" w:eastAsia="Times New Roman" w:hAnsi="inherit" w:cs="Times New Roman"/>
            <w:b/>
            <w:bCs/>
            <w:sz w:val="17"/>
          </w:rPr>
          <w:t>17. What is === operator?</w:t>
        </w:r>
      </w:ins>
    </w:p>
    <w:p w:rsidR="009617B6" w:rsidRPr="00DE545A" w:rsidRDefault="009617B6" w:rsidP="009617B6">
      <w:pPr>
        <w:shd w:val="clear" w:color="auto" w:fill="FFFFFF"/>
        <w:spacing w:before="204" w:after="204" w:line="240" w:lineRule="auto"/>
        <w:textAlignment w:val="baseline"/>
        <w:rPr>
          <w:ins w:id="60" w:author="Unknown"/>
          <w:rFonts w:ascii="Helvetica" w:eastAsia="Times New Roman" w:hAnsi="Helvetica" w:cs="Times New Roman"/>
          <w:sz w:val="17"/>
          <w:szCs w:val="17"/>
        </w:rPr>
      </w:pPr>
      <w:ins w:id="61" w:author="Unknown">
        <w:r w:rsidRPr="00DE545A">
          <w:rPr>
            <w:rFonts w:ascii="Helvetica" w:eastAsia="Times New Roman" w:hAnsi="Helvetica" w:cs="Times New Roman"/>
            <w:sz w:val="17"/>
            <w:szCs w:val="17"/>
          </w:rPr>
          <w:t>=== is called as strict equality operator which returns true when the two operands are having the same value without any type conversion.</w:t>
        </w:r>
      </w:ins>
    </w:p>
    <w:p w:rsidR="009617B6" w:rsidRPr="00DE545A" w:rsidRDefault="009617B6" w:rsidP="009617B6">
      <w:pPr>
        <w:shd w:val="clear" w:color="auto" w:fill="FFFFFF"/>
        <w:spacing w:after="0" w:line="240" w:lineRule="auto"/>
        <w:textAlignment w:val="baseline"/>
        <w:rPr>
          <w:ins w:id="62" w:author="Unknown"/>
          <w:rFonts w:ascii="Helvetica" w:eastAsia="Times New Roman" w:hAnsi="Helvetica" w:cs="Times New Roman"/>
          <w:sz w:val="17"/>
          <w:szCs w:val="17"/>
        </w:rPr>
      </w:pPr>
      <w:ins w:id="63" w:author="Unknown">
        <w:r w:rsidRPr="00DE545A">
          <w:rPr>
            <w:rFonts w:ascii="inherit" w:eastAsia="Times New Roman" w:hAnsi="inherit" w:cs="Times New Roman"/>
            <w:b/>
            <w:bCs/>
            <w:sz w:val="17"/>
          </w:rPr>
          <w:t>19. Does JavaScript support automatic type conversion?</w:t>
        </w:r>
      </w:ins>
    </w:p>
    <w:p w:rsidR="009617B6" w:rsidRPr="00DE545A" w:rsidRDefault="009617B6" w:rsidP="009617B6">
      <w:pPr>
        <w:shd w:val="clear" w:color="auto" w:fill="FFFFFF"/>
        <w:spacing w:before="204" w:after="204" w:line="240" w:lineRule="auto"/>
        <w:textAlignment w:val="baseline"/>
        <w:rPr>
          <w:ins w:id="64" w:author="Unknown"/>
          <w:rFonts w:ascii="Helvetica" w:eastAsia="Times New Roman" w:hAnsi="Helvetica" w:cs="Times New Roman"/>
          <w:sz w:val="17"/>
          <w:szCs w:val="17"/>
        </w:rPr>
      </w:pPr>
      <w:ins w:id="65" w:author="Unknown">
        <w:r w:rsidRPr="00DE545A">
          <w:rPr>
            <w:rFonts w:ascii="Helvetica" w:eastAsia="Times New Roman" w:hAnsi="Helvetica" w:cs="Times New Roman"/>
            <w:sz w:val="17"/>
            <w:szCs w:val="17"/>
          </w:rPr>
          <w:t>Yes JavaScript does support automatic type conversion, it is the common way of type conversion used by JavaScript developers</w:t>
        </w:r>
      </w:ins>
    </w:p>
    <w:p w:rsidR="009617B6" w:rsidRPr="00DE545A" w:rsidRDefault="009617B6" w:rsidP="009617B6">
      <w:pPr>
        <w:shd w:val="clear" w:color="auto" w:fill="FFFFFF"/>
        <w:spacing w:after="0" w:line="240" w:lineRule="auto"/>
        <w:textAlignment w:val="baseline"/>
        <w:rPr>
          <w:ins w:id="66" w:author="Unknown"/>
          <w:rFonts w:ascii="Helvetica" w:eastAsia="Times New Roman" w:hAnsi="Helvetica" w:cs="Times New Roman"/>
          <w:sz w:val="17"/>
          <w:szCs w:val="17"/>
        </w:rPr>
      </w:pPr>
      <w:ins w:id="67" w:author="Unknown">
        <w:r w:rsidRPr="00DE545A">
          <w:rPr>
            <w:rFonts w:ascii="inherit" w:eastAsia="Times New Roman" w:hAnsi="inherit" w:cs="Times New Roman"/>
            <w:b/>
            <w:bCs/>
            <w:sz w:val="17"/>
          </w:rPr>
          <w:t>21. Explain how to read and write a file using JavaScript?</w:t>
        </w:r>
      </w:ins>
    </w:p>
    <w:p w:rsidR="009617B6" w:rsidRPr="00DE545A" w:rsidRDefault="009617B6" w:rsidP="009617B6">
      <w:pPr>
        <w:shd w:val="clear" w:color="auto" w:fill="FFFFFF"/>
        <w:spacing w:before="204" w:after="204" w:line="240" w:lineRule="auto"/>
        <w:textAlignment w:val="baseline"/>
        <w:rPr>
          <w:ins w:id="68" w:author="Unknown"/>
          <w:rFonts w:ascii="Helvetica" w:eastAsia="Times New Roman" w:hAnsi="Helvetica" w:cs="Times New Roman"/>
          <w:sz w:val="17"/>
          <w:szCs w:val="17"/>
        </w:rPr>
      </w:pPr>
      <w:ins w:id="69" w:author="Unknown">
        <w:r w:rsidRPr="00DE545A">
          <w:rPr>
            <w:rFonts w:ascii="Helvetica" w:eastAsia="Times New Roman" w:hAnsi="Helvetica" w:cs="Times New Roman"/>
            <w:sz w:val="17"/>
            <w:szCs w:val="17"/>
          </w:rPr>
          <w:t>There are two ways to read and write a file using JavaScript</w:t>
        </w:r>
      </w:ins>
    </w:p>
    <w:p w:rsidR="009617B6" w:rsidRPr="00DE545A" w:rsidRDefault="009617B6" w:rsidP="009617B6">
      <w:pPr>
        <w:numPr>
          <w:ilvl w:val="0"/>
          <w:numId w:val="2"/>
        </w:numPr>
        <w:shd w:val="clear" w:color="auto" w:fill="FFFFFF"/>
        <w:spacing w:after="0" w:line="240" w:lineRule="auto"/>
        <w:ind w:left="321" w:firstLine="0"/>
        <w:textAlignment w:val="baseline"/>
        <w:rPr>
          <w:ins w:id="70" w:author="Unknown"/>
          <w:rFonts w:ascii="inherit" w:eastAsia="Times New Roman" w:hAnsi="inherit" w:cs="Times New Roman"/>
          <w:sz w:val="17"/>
          <w:szCs w:val="17"/>
        </w:rPr>
      </w:pPr>
      <w:ins w:id="71" w:author="Unknown">
        <w:r w:rsidRPr="00DE545A">
          <w:rPr>
            <w:rFonts w:ascii="inherit" w:eastAsia="Times New Roman" w:hAnsi="inherit" w:cs="Times New Roman"/>
            <w:sz w:val="17"/>
            <w:szCs w:val="17"/>
          </w:rPr>
          <w:t>Using JavaScript extensions</w:t>
        </w:r>
      </w:ins>
    </w:p>
    <w:p w:rsidR="009617B6" w:rsidRPr="00DE545A" w:rsidRDefault="009617B6" w:rsidP="009617B6">
      <w:pPr>
        <w:numPr>
          <w:ilvl w:val="0"/>
          <w:numId w:val="2"/>
        </w:numPr>
        <w:shd w:val="clear" w:color="auto" w:fill="FFFFFF"/>
        <w:spacing w:after="0" w:line="240" w:lineRule="auto"/>
        <w:ind w:left="321" w:firstLine="0"/>
        <w:textAlignment w:val="baseline"/>
        <w:rPr>
          <w:rFonts w:ascii="inherit" w:eastAsia="Times New Roman" w:hAnsi="inherit" w:cs="Times New Roman"/>
          <w:sz w:val="17"/>
          <w:szCs w:val="17"/>
        </w:rPr>
      </w:pPr>
      <w:ins w:id="72" w:author="Unknown">
        <w:r w:rsidRPr="00DE545A">
          <w:rPr>
            <w:rFonts w:ascii="inherit" w:eastAsia="Times New Roman" w:hAnsi="inherit" w:cs="Times New Roman"/>
            <w:sz w:val="17"/>
            <w:szCs w:val="17"/>
          </w:rPr>
          <w:t>Using a web page and Active X objects</w:t>
        </w:r>
      </w:ins>
    </w:p>
    <w:p w:rsidR="004E1922" w:rsidRPr="00DE545A" w:rsidRDefault="004E1922" w:rsidP="004E1922">
      <w:pPr>
        <w:shd w:val="clear" w:color="auto" w:fill="FFFFFF"/>
        <w:spacing w:after="0" w:line="240" w:lineRule="auto"/>
        <w:textAlignment w:val="baseline"/>
        <w:rPr>
          <w:ins w:id="73" w:author="Unknown"/>
          <w:rFonts w:ascii="inherit" w:eastAsia="Times New Roman" w:hAnsi="inherit" w:cs="Times New Roman"/>
          <w:sz w:val="17"/>
          <w:szCs w:val="17"/>
        </w:rPr>
      </w:pPr>
    </w:p>
    <w:p w:rsidR="009617B6" w:rsidRPr="00DE545A" w:rsidRDefault="009617B6" w:rsidP="009617B6">
      <w:pPr>
        <w:shd w:val="clear" w:color="auto" w:fill="FFFFFF"/>
        <w:spacing w:after="0" w:line="240" w:lineRule="auto"/>
        <w:textAlignment w:val="baseline"/>
        <w:rPr>
          <w:ins w:id="74" w:author="Unknown"/>
          <w:rFonts w:ascii="Helvetica" w:eastAsia="Times New Roman" w:hAnsi="Helvetica" w:cs="Times New Roman"/>
          <w:sz w:val="17"/>
          <w:szCs w:val="17"/>
        </w:rPr>
      </w:pPr>
      <w:ins w:id="75" w:author="Unknown">
        <w:r w:rsidRPr="00DE545A">
          <w:rPr>
            <w:rFonts w:ascii="inherit" w:eastAsia="Times New Roman" w:hAnsi="inherit" w:cs="Times New Roman"/>
            <w:b/>
            <w:bCs/>
            <w:sz w:val="17"/>
          </w:rPr>
          <w:t> 22. What are all the looping structures in JavaScript?</w:t>
        </w:r>
      </w:ins>
    </w:p>
    <w:p w:rsidR="009617B6" w:rsidRPr="00DE545A" w:rsidRDefault="009617B6" w:rsidP="009617B6">
      <w:pPr>
        <w:shd w:val="clear" w:color="auto" w:fill="FFFFFF"/>
        <w:spacing w:before="204" w:after="204" w:line="240" w:lineRule="auto"/>
        <w:textAlignment w:val="baseline"/>
        <w:rPr>
          <w:ins w:id="76" w:author="Unknown"/>
          <w:rFonts w:ascii="Helvetica" w:eastAsia="Times New Roman" w:hAnsi="Helvetica" w:cs="Times New Roman"/>
          <w:sz w:val="17"/>
          <w:szCs w:val="17"/>
        </w:rPr>
      </w:pPr>
      <w:ins w:id="77" w:author="Unknown">
        <w:r w:rsidRPr="00DE545A">
          <w:rPr>
            <w:rFonts w:ascii="Helvetica" w:eastAsia="Times New Roman" w:hAnsi="Helvetica" w:cs="Times New Roman"/>
            <w:sz w:val="17"/>
            <w:szCs w:val="17"/>
          </w:rPr>
          <w:t xml:space="preserve">Following are looping structures in </w:t>
        </w:r>
        <w:proofErr w:type="spellStart"/>
        <w:r w:rsidRPr="00DE545A">
          <w:rPr>
            <w:rFonts w:ascii="Helvetica" w:eastAsia="Times New Roman" w:hAnsi="Helvetica" w:cs="Times New Roman"/>
            <w:sz w:val="17"/>
            <w:szCs w:val="17"/>
          </w:rPr>
          <w:t>Javascript</w:t>
        </w:r>
        <w:proofErr w:type="spellEnd"/>
        <w:r w:rsidRPr="00DE545A">
          <w:rPr>
            <w:rFonts w:ascii="Helvetica" w:eastAsia="Times New Roman" w:hAnsi="Helvetica" w:cs="Times New Roman"/>
            <w:sz w:val="17"/>
            <w:szCs w:val="17"/>
          </w:rPr>
          <w:t>:</w:t>
        </w:r>
      </w:ins>
    </w:p>
    <w:p w:rsidR="009617B6" w:rsidRPr="00DE545A" w:rsidRDefault="009617B6" w:rsidP="009617B6">
      <w:pPr>
        <w:numPr>
          <w:ilvl w:val="0"/>
          <w:numId w:val="3"/>
        </w:numPr>
        <w:shd w:val="clear" w:color="auto" w:fill="FFFFFF"/>
        <w:spacing w:after="0" w:line="240" w:lineRule="auto"/>
        <w:ind w:left="321" w:firstLine="0"/>
        <w:textAlignment w:val="baseline"/>
        <w:rPr>
          <w:ins w:id="78" w:author="Unknown"/>
          <w:rFonts w:ascii="inherit" w:eastAsia="Times New Roman" w:hAnsi="inherit" w:cs="Times New Roman"/>
          <w:sz w:val="17"/>
          <w:szCs w:val="17"/>
        </w:rPr>
      </w:pPr>
      <w:ins w:id="79" w:author="Unknown">
        <w:r w:rsidRPr="00DE545A">
          <w:rPr>
            <w:rFonts w:ascii="inherit" w:eastAsia="Times New Roman" w:hAnsi="inherit" w:cs="Times New Roman"/>
            <w:sz w:val="17"/>
            <w:szCs w:val="17"/>
          </w:rPr>
          <w:t>For</w:t>
        </w:r>
      </w:ins>
    </w:p>
    <w:p w:rsidR="009617B6" w:rsidRPr="00DE545A" w:rsidRDefault="009617B6" w:rsidP="009617B6">
      <w:pPr>
        <w:numPr>
          <w:ilvl w:val="0"/>
          <w:numId w:val="3"/>
        </w:numPr>
        <w:shd w:val="clear" w:color="auto" w:fill="FFFFFF"/>
        <w:spacing w:after="0" w:line="240" w:lineRule="auto"/>
        <w:ind w:left="321" w:firstLine="0"/>
        <w:textAlignment w:val="baseline"/>
        <w:rPr>
          <w:ins w:id="80" w:author="Unknown"/>
          <w:rFonts w:ascii="inherit" w:eastAsia="Times New Roman" w:hAnsi="inherit" w:cs="Times New Roman"/>
          <w:sz w:val="17"/>
          <w:szCs w:val="17"/>
        </w:rPr>
      </w:pPr>
      <w:ins w:id="81" w:author="Unknown">
        <w:r w:rsidRPr="00DE545A">
          <w:rPr>
            <w:rFonts w:ascii="inherit" w:eastAsia="Times New Roman" w:hAnsi="inherit" w:cs="Times New Roman"/>
            <w:sz w:val="17"/>
            <w:szCs w:val="17"/>
          </w:rPr>
          <w:t>While</w:t>
        </w:r>
      </w:ins>
    </w:p>
    <w:p w:rsidR="009617B6" w:rsidRPr="00DE545A" w:rsidRDefault="009617B6" w:rsidP="009617B6">
      <w:pPr>
        <w:numPr>
          <w:ilvl w:val="0"/>
          <w:numId w:val="3"/>
        </w:numPr>
        <w:shd w:val="clear" w:color="auto" w:fill="FFFFFF"/>
        <w:spacing w:after="0" w:line="240" w:lineRule="auto"/>
        <w:ind w:left="321" w:firstLine="0"/>
        <w:textAlignment w:val="baseline"/>
        <w:rPr>
          <w:rFonts w:ascii="inherit" w:eastAsia="Times New Roman" w:hAnsi="inherit" w:cs="Times New Roman"/>
          <w:sz w:val="17"/>
          <w:szCs w:val="17"/>
        </w:rPr>
      </w:pPr>
      <w:ins w:id="82" w:author="Unknown">
        <w:r w:rsidRPr="00DE545A">
          <w:rPr>
            <w:rFonts w:ascii="inherit" w:eastAsia="Times New Roman" w:hAnsi="inherit" w:cs="Times New Roman"/>
            <w:sz w:val="17"/>
            <w:szCs w:val="17"/>
          </w:rPr>
          <w:t>do-while loops</w:t>
        </w:r>
      </w:ins>
    </w:p>
    <w:p w:rsidR="00A1218E" w:rsidRPr="00DE545A" w:rsidRDefault="00A1218E" w:rsidP="00A1218E">
      <w:pPr>
        <w:shd w:val="clear" w:color="auto" w:fill="FFFFFF"/>
        <w:spacing w:after="0" w:line="240" w:lineRule="auto"/>
        <w:textAlignment w:val="baseline"/>
        <w:rPr>
          <w:ins w:id="83" w:author="Unknown"/>
          <w:rFonts w:ascii="inherit" w:eastAsia="Times New Roman" w:hAnsi="inherit" w:cs="Times New Roman"/>
          <w:sz w:val="17"/>
          <w:szCs w:val="17"/>
        </w:rPr>
      </w:pPr>
    </w:p>
    <w:p w:rsidR="009617B6" w:rsidRPr="00DE545A" w:rsidRDefault="009617B6" w:rsidP="009617B6">
      <w:pPr>
        <w:shd w:val="clear" w:color="auto" w:fill="FFFFFF"/>
        <w:spacing w:after="0" w:line="240" w:lineRule="auto"/>
        <w:textAlignment w:val="baseline"/>
        <w:rPr>
          <w:ins w:id="84" w:author="Unknown"/>
          <w:rFonts w:ascii="Helvetica" w:eastAsia="Times New Roman" w:hAnsi="Helvetica" w:cs="Times New Roman"/>
          <w:sz w:val="17"/>
          <w:szCs w:val="17"/>
        </w:rPr>
      </w:pPr>
      <w:ins w:id="85" w:author="Unknown">
        <w:r w:rsidRPr="00DE545A">
          <w:rPr>
            <w:rFonts w:ascii="inherit" w:eastAsia="Times New Roman" w:hAnsi="inherit" w:cs="Times New Roman"/>
            <w:b/>
            <w:bCs/>
            <w:sz w:val="17"/>
          </w:rPr>
          <w:t xml:space="preserve">23. What is called Variable typing in </w:t>
        </w:r>
        <w:proofErr w:type="spellStart"/>
        <w:r w:rsidRPr="00DE545A">
          <w:rPr>
            <w:rFonts w:ascii="inherit" w:eastAsia="Times New Roman" w:hAnsi="inherit" w:cs="Times New Roman"/>
            <w:b/>
            <w:bCs/>
            <w:sz w:val="17"/>
          </w:rPr>
          <w:t>Javascript</w:t>
        </w:r>
        <w:proofErr w:type="spellEnd"/>
        <w:r w:rsidRPr="00DE545A">
          <w:rPr>
            <w:rFonts w:ascii="inherit" w:eastAsia="Times New Roman" w:hAnsi="inherit" w:cs="Times New Roman"/>
            <w:b/>
            <w:bCs/>
            <w:sz w:val="17"/>
          </w:rPr>
          <w:t>?</w:t>
        </w:r>
      </w:ins>
    </w:p>
    <w:p w:rsidR="009617B6" w:rsidRPr="00DE545A" w:rsidRDefault="009617B6" w:rsidP="009617B6">
      <w:pPr>
        <w:shd w:val="clear" w:color="auto" w:fill="FFFFFF"/>
        <w:spacing w:before="204" w:after="204" w:line="240" w:lineRule="auto"/>
        <w:textAlignment w:val="baseline"/>
        <w:rPr>
          <w:ins w:id="86" w:author="Unknown"/>
          <w:rFonts w:ascii="Helvetica" w:eastAsia="Times New Roman" w:hAnsi="Helvetica" w:cs="Times New Roman"/>
          <w:sz w:val="17"/>
          <w:szCs w:val="17"/>
        </w:rPr>
      </w:pPr>
      <w:ins w:id="87" w:author="Unknown">
        <w:r w:rsidRPr="00DE545A">
          <w:rPr>
            <w:rFonts w:ascii="Helvetica" w:eastAsia="Times New Roman" w:hAnsi="Helvetica" w:cs="Times New Roman"/>
            <w:sz w:val="17"/>
            <w:szCs w:val="17"/>
          </w:rPr>
          <w:t>Variable typing is used to assign a number to a variable and the same variable can be assigned to a string.</w:t>
        </w:r>
      </w:ins>
    </w:p>
    <w:p w:rsidR="009617B6" w:rsidRPr="00DE545A" w:rsidRDefault="009617B6" w:rsidP="009617B6">
      <w:pPr>
        <w:shd w:val="clear" w:color="auto" w:fill="FFFFFF"/>
        <w:spacing w:before="204" w:after="204" w:line="240" w:lineRule="auto"/>
        <w:textAlignment w:val="baseline"/>
        <w:rPr>
          <w:ins w:id="88" w:author="Unknown"/>
          <w:rFonts w:ascii="Helvetica" w:eastAsia="Times New Roman" w:hAnsi="Helvetica" w:cs="Times New Roman"/>
          <w:sz w:val="17"/>
          <w:szCs w:val="17"/>
        </w:rPr>
      </w:pPr>
      <w:ins w:id="89" w:author="Unknown">
        <w:r w:rsidRPr="00DE545A">
          <w:rPr>
            <w:rFonts w:ascii="Helvetica" w:eastAsia="Times New Roman" w:hAnsi="Helvetica" w:cs="Times New Roman"/>
            <w:sz w:val="17"/>
            <w:szCs w:val="17"/>
          </w:rPr>
          <w:t>Example</w:t>
        </w:r>
      </w:ins>
    </w:p>
    <w:p w:rsidR="009617B6" w:rsidRPr="00DE545A" w:rsidRDefault="007373D9" w:rsidP="009617B6">
      <w:pPr>
        <w:spacing w:after="138" w:line="240" w:lineRule="auto"/>
        <w:textAlignment w:val="baseline"/>
        <w:rPr>
          <w:ins w:id="90" w:author="Unknown"/>
          <w:rFonts w:ascii="Courier New" w:eastAsia="Times New Roman" w:hAnsi="Courier New" w:cs="Courier New"/>
          <w:sz w:val="24"/>
          <w:szCs w:val="24"/>
        </w:rPr>
      </w:pPr>
      <w:ins w:id="91" w:author="Unknown">
        <w:r w:rsidRPr="00DE545A">
          <w:rPr>
            <w:rFonts w:ascii="Courier New" w:eastAsia="Times New Roman" w:hAnsi="Courier New" w:cs="Courier New"/>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0.95pt" o:ole="">
              <v:imagedata r:id="rId6" o:title=""/>
            </v:shape>
            <w:control r:id="rId7" w:name="DefaultOcxName5" w:shapeid="_x0000_i1031"/>
          </w:object>
        </w:r>
      </w:ins>
    </w:p>
    <w:tbl>
      <w:tblPr>
        <w:tblW w:w="0" w:type="auto"/>
        <w:tblCellSpacing w:w="15" w:type="dxa"/>
        <w:tblCellMar>
          <w:top w:w="15" w:type="dxa"/>
          <w:left w:w="15" w:type="dxa"/>
          <w:bottom w:w="15" w:type="dxa"/>
          <w:right w:w="15" w:type="dxa"/>
        </w:tblCellMar>
        <w:tblLook w:val="04A0"/>
      </w:tblPr>
      <w:tblGrid>
        <w:gridCol w:w="150"/>
        <w:gridCol w:w="9300"/>
      </w:tblGrid>
      <w:tr w:rsidR="009617B6" w:rsidRPr="00DE545A" w:rsidTr="009617B6">
        <w:trPr>
          <w:tblCellSpacing w:w="15" w:type="dxa"/>
        </w:trPr>
        <w:tc>
          <w:tcPr>
            <w:tcW w:w="0" w:type="auto"/>
            <w:tcBorders>
              <w:top w:val="nil"/>
              <w:left w:val="nil"/>
              <w:bottom w:val="nil"/>
              <w:right w:val="nil"/>
            </w:tcBorders>
            <w:shd w:val="clear" w:color="auto" w:fill="F8F8F8"/>
            <w:vAlign w:val="center"/>
            <w:hideMark/>
          </w:tcPr>
          <w:p w:rsidR="009617B6" w:rsidRPr="00DE545A" w:rsidRDefault="009617B6" w:rsidP="009617B6">
            <w:pPr>
              <w:spacing w:after="0" w:line="240" w:lineRule="auto"/>
              <w:jc w:val="center"/>
              <w:textAlignment w:val="baseline"/>
              <w:rPr>
                <w:rFonts w:ascii="inherit" w:eastAsia="Times New Roman" w:hAnsi="inherit" w:cs="Times New Roman"/>
                <w:sz w:val="15"/>
                <w:szCs w:val="15"/>
              </w:rPr>
            </w:pPr>
            <w:r w:rsidRPr="00DE545A">
              <w:rPr>
                <w:rFonts w:ascii="inherit" w:eastAsia="Times New Roman" w:hAnsi="inherit" w:cs="Times New Roman"/>
                <w:sz w:val="15"/>
                <w:szCs w:val="15"/>
              </w:rPr>
              <w:t>1</w:t>
            </w:r>
          </w:p>
          <w:p w:rsidR="009617B6" w:rsidRPr="00DE545A" w:rsidRDefault="009617B6" w:rsidP="009617B6">
            <w:pPr>
              <w:spacing w:after="0" w:line="240" w:lineRule="auto"/>
              <w:jc w:val="center"/>
              <w:textAlignment w:val="baseline"/>
              <w:rPr>
                <w:rFonts w:ascii="inherit" w:eastAsia="Times New Roman" w:hAnsi="inherit" w:cs="Times New Roman"/>
                <w:sz w:val="15"/>
                <w:szCs w:val="15"/>
              </w:rPr>
            </w:pPr>
            <w:r w:rsidRPr="00DE545A">
              <w:rPr>
                <w:rFonts w:ascii="inherit" w:eastAsia="Times New Roman" w:hAnsi="inherit" w:cs="Times New Roman"/>
                <w:sz w:val="15"/>
                <w:szCs w:val="15"/>
              </w:rPr>
              <w:t>2</w:t>
            </w:r>
          </w:p>
          <w:p w:rsidR="009617B6" w:rsidRPr="00DE545A" w:rsidRDefault="009617B6" w:rsidP="009617B6">
            <w:pPr>
              <w:spacing w:after="0" w:line="240" w:lineRule="auto"/>
              <w:jc w:val="center"/>
              <w:textAlignment w:val="baseline"/>
              <w:rPr>
                <w:rFonts w:ascii="inherit" w:eastAsia="Times New Roman" w:hAnsi="inherit" w:cs="Times New Roman"/>
                <w:sz w:val="15"/>
                <w:szCs w:val="15"/>
              </w:rPr>
            </w:pPr>
            <w:r w:rsidRPr="00DE545A">
              <w:rPr>
                <w:rFonts w:ascii="inherit" w:eastAsia="Times New Roman" w:hAnsi="inherit" w:cs="Times New Roman"/>
                <w:sz w:val="15"/>
                <w:szCs w:val="15"/>
              </w:rPr>
              <w:t>3</w:t>
            </w:r>
          </w:p>
        </w:tc>
        <w:tc>
          <w:tcPr>
            <w:tcW w:w="9366" w:type="dxa"/>
            <w:tcBorders>
              <w:top w:val="nil"/>
              <w:left w:val="nil"/>
              <w:bottom w:val="nil"/>
              <w:right w:val="nil"/>
            </w:tcBorders>
            <w:shd w:val="clear" w:color="auto" w:fill="F8F8F8"/>
            <w:vAlign w:val="center"/>
            <w:hideMark/>
          </w:tcPr>
          <w:p w:rsidR="009617B6" w:rsidRPr="00DE545A" w:rsidRDefault="009617B6" w:rsidP="009617B6">
            <w:pPr>
              <w:spacing w:after="0" w:line="240" w:lineRule="auto"/>
              <w:textAlignment w:val="baseline"/>
              <w:rPr>
                <w:rFonts w:ascii="inherit" w:eastAsia="Times New Roman" w:hAnsi="inherit" w:cs="Times New Roman"/>
                <w:sz w:val="15"/>
                <w:szCs w:val="15"/>
              </w:rPr>
            </w:pPr>
            <w:proofErr w:type="spellStart"/>
            <w:r w:rsidRPr="00DE545A">
              <w:rPr>
                <w:rFonts w:ascii="inherit" w:eastAsia="Times New Roman" w:hAnsi="inherit" w:cs="Times New Roman"/>
                <w:sz w:val="15"/>
              </w:rPr>
              <w:t>i</w:t>
            </w:r>
            <w:proofErr w:type="spellEnd"/>
            <w:r w:rsidRPr="00DE545A">
              <w:rPr>
                <w:rFonts w:ascii="inherit" w:eastAsia="Times New Roman" w:hAnsi="inherit" w:cs="Times New Roman"/>
                <w:sz w:val="15"/>
              </w:rPr>
              <w:t xml:space="preserve"> = 10;</w:t>
            </w:r>
          </w:p>
          <w:p w:rsidR="009617B6" w:rsidRPr="00DE545A" w:rsidRDefault="009617B6" w:rsidP="009617B6">
            <w:pPr>
              <w:spacing w:after="0" w:line="240" w:lineRule="auto"/>
              <w:textAlignment w:val="baseline"/>
              <w:rPr>
                <w:rFonts w:ascii="inherit" w:eastAsia="Times New Roman" w:hAnsi="inherit" w:cs="Times New Roman"/>
                <w:sz w:val="15"/>
                <w:szCs w:val="15"/>
              </w:rPr>
            </w:pPr>
            <w:r w:rsidRPr="00DE545A">
              <w:rPr>
                <w:rFonts w:ascii="inherit" w:eastAsia="Times New Roman" w:hAnsi="inherit" w:cs="Times New Roman"/>
                <w:sz w:val="15"/>
                <w:szCs w:val="15"/>
              </w:rPr>
              <w:t> </w:t>
            </w:r>
          </w:p>
          <w:p w:rsidR="009617B6" w:rsidRPr="00DE545A" w:rsidRDefault="009617B6" w:rsidP="009617B6">
            <w:pPr>
              <w:spacing w:after="0" w:line="240" w:lineRule="auto"/>
              <w:textAlignment w:val="baseline"/>
              <w:rPr>
                <w:rFonts w:ascii="inherit" w:eastAsia="Times New Roman" w:hAnsi="inherit" w:cs="Times New Roman"/>
                <w:sz w:val="15"/>
                <w:szCs w:val="15"/>
              </w:rPr>
            </w:pPr>
            <w:proofErr w:type="spellStart"/>
            <w:r w:rsidRPr="00DE545A">
              <w:rPr>
                <w:rFonts w:ascii="inherit" w:eastAsia="Times New Roman" w:hAnsi="inherit" w:cs="Times New Roman"/>
                <w:sz w:val="15"/>
              </w:rPr>
              <w:t>i</w:t>
            </w:r>
            <w:proofErr w:type="spellEnd"/>
            <w:r w:rsidRPr="00DE545A">
              <w:rPr>
                <w:rFonts w:ascii="inherit" w:eastAsia="Times New Roman" w:hAnsi="inherit" w:cs="Times New Roman"/>
                <w:sz w:val="15"/>
              </w:rPr>
              <w:t xml:space="preserve"> = "string";</w:t>
            </w:r>
          </w:p>
        </w:tc>
      </w:tr>
    </w:tbl>
    <w:p w:rsidR="009617B6" w:rsidRPr="00DE545A" w:rsidRDefault="009617B6" w:rsidP="009617B6">
      <w:pPr>
        <w:shd w:val="clear" w:color="auto" w:fill="FFFFFF"/>
        <w:spacing w:before="204" w:after="204" w:line="240" w:lineRule="auto"/>
        <w:textAlignment w:val="baseline"/>
        <w:rPr>
          <w:ins w:id="92" w:author="Unknown"/>
          <w:rFonts w:ascii="Helvetica" w:eastAsia="Times New Roman" w:hAnsi="Helvetica" w:cs="Times New Roman"/>
          <w:sz w:val="17"/>
          <w:szCs w:val="17"/>
        </w:rPr>
      </w:pPr>
      <w:ins w:id="93" w:author="Unknown">
        <w:r w:rsidRPr="00DE545A">
          <w:rPr>
            <w:rFonts w:ascii="Helvetica" w:eastAsia="Times New Roman" w:hAnsi="Helvetica" w:cs="Times New Roman"/>
            <w:sz w:val="17"/>
            <w:szCs w:val="17"/>
          </w:rPr>
          <w:t>This is called variable typing.</w:t>
        </w:r>
      </w:ins>
    </w:p>
    <w:p w:rsidR="009617B6" w:rsidRPr="00DE545A" w:rsidRDefault="009617B6" w:rsidP="009617B6">
      <w:pPr>
        <w:shd w:val="clear" w:color="auto" w:fill="FFFFFF"/>
        <w:spacing w:after="0" w:line="240" w:lineRule="auto"/>
        <w:textAlignment w:val="baseline"/>
        <w:rPr>
          <w:ins w:id="94" w:author="Unknown"/>
          <w:rFonts w:ascii="Helvetica" w:eastAsia="Times New Roman" w:hAnsi="Helvetica" w:cs="Times New Roman"/>
          <w:sz w:val="17"/>
          <w:szCs w:val="17"/>
        </w:rPr>
      </w:pPr>
      <w:ins w:id="95" w:author="Unknown">
        <w:r w:rsidRPr="00DE545A">
          <w:rPr>
            <w:rFonts w:ascii="inherit" w:eastAsia="Times New Roman" w:hAnsi="inherit" w:cs="Times New Roman"/>
            <w:b/>
            <w:bCs/>
            <w:sz w:val="17"/>
          </w:rPr>
          <w:t>25. Explain the difference between “==” and “===”?</w:t>
        </w:r>
      </w:ins>
    </w:p>
    <w:p w:rsidR="009617B6" w:rsidRPr="00DE545A" w:rsidRDefault="009617B6" w:rsidP="009617B6">
      <w:pPr>
        <w:shd w:val="clear" w:color="auto" w:fill="FFFFFF"/>
        <w:spacing w:before="204" w:after="204" w:line="240" w:lineRule="auto"/>
        <w:textAlignment w:val="baseline"/>
        <w:rPr>
          <w:ins w:id="96" w:author="Unknown"/>
          <w:rFonts w:ascii="Helvetica" w:eastAsia="Times New Roman" w:hAnsi="Helvetica" w:cs="Times New Roman"/>
          <w:sz w:val="17"/>
          <w:szCs w:val="17"/>
        </w:rPr>
      </w:pPr>
      <w:ins w:id="97" w:author="Unknown">
        <w:r w:rsidRPr="00DE545A">
          <w:rPr>
            <w:rFonts w:ascii="Helvetica" w:eastAsia="Times New Roman" w:hAnsi="Helvetica" w:cs="Times New Roman"/>
            <w:sz w:val="17"/>
            <w:szCs w:val="17"/>
          </w:rPr>
          <w:t>“==” checks only for equality in value whereas “===” is a stricter equality test and returns false if either the value or the type of the two variables are different.</w:t>
        </w:r>
      </w:ins>
    </w:p>
    <w:p w:rsidR="009617B6" w:rsidRPr="00DE545A" w:rsidRDefault="009617B6" w:rsidP="009617B6">
      <w:pPr>
        <w:shd w:val="clear" w:color="auto" w:fill="FFFFFF"/>
        <w:spacing w:after="0" w:line="240" w:lineRule="auto"/>
        <w:textAlignment w:val="baseline"/>
        <w:rPr>
          <w:ins w:id="98" w:author="Unknown"/>
          <w:rFonts w:ascii="Helvetica" w:eastAsia="Times New Roman" w:hAnsi="Helvetica" w:cs="Times New Roman"/>
          <w:sz w:val="17"/>
          <w:szCs w:val="17"/>
        </w:rPr>
      </w:pPr>
      <w:ins w:id="99" w:author="Unknown">
        <w:r w:rsidRPr="00DE545A">
          <w:rPr>
            <w:rFonts w:ascii="inherit" w:eastAsia="Times New Roman" w:hAnsi="inherit" w:cs="Times New Roman"/>
            <w:b/>
            <w:bCs/>
            <w:sz w:val="17"/>
          </w:rPr>
          <w:t>26. What would be the result of 3+2+”7″?</w:t>
        </w:r>
      </w:ins>
    </w:p>
    <w:p w:rsidR="009617B6" w:rsidRPr="00DE545A" w:rsidRDefault="009617B6" w:rsidP="009617B6">
      <w:pPr>
        <w:shd w:val="clear" w:color="auto" w:fill="FFFFFF"/>
        <w:spacing w:before="204" w:after="204" w:line="240" w:lineRule="auto"/>
        <w:textAlignment w:val="baseline"/>
        <w:rPr>
          <w:ins w:id="100" w:author="Unknown"/>
          <w:rFonts w:ascii="Helvetica" w:eastAsia="Times New Roman" w:hAnsi="Helvetica" w:cs="Times New Roman"/>
          <w:sz w:val="17"/>
          <w:szCs w:val="17"/>
        </w:rPr>
      </w:pPr>
      <w:ins w:id="101" w:author="Unknown">
        <w:r w:rsidRPr="00DE545A">
          <w:rPr>
            <w:rFonts w:ascii="Helvetica" w:eastAsia="Times New Roman" w:hAnsi="Helvetica" w:cs="Times New Roman"/>
            <w:sz w:val="17"/>
            <w:szCs w:val="17"/>
          </w:rPr>
          <w:t>Since 3 and 2 are integers, they will be added numerically. And since 7 is a string, its concatenation will be done. So the result would be 57.</w:t>
        </w:r>
      </w:ins>
    </w:p>
    <w:p w:rsidR="009617B6" w:rsidRPr="00DE545A" w:rsidRDefault="009617B6" w:rsidP="009617B6">
      <w:pPr>
        <w:shd w:val="clear" w:color="auto" w:fill="FFFFFF"/>
        <w:spacing w:after="0" w:line="240" w:lineRule="auto"/>
        <w:textAlignment w:val="baseline"/>
        <w:rPr>
          <w:ins w:id="102" w:author="Unknown"/>
          <w:rFonts w:ascii="Helvetica" w:eastAsia="Times New Roman" w:hAnsi="Helvetica" w:cs="Times New Roman"/>
          <w:sz w:val="17"/>
          <w:szCs w:val="17"/>
        </w:rPr>
      </w:pPr>
      <w:ins w:id="103" w:author="Unknown">
        <w:r w:rsidRPr="00DE545A">
          <w:rPr>
            <w:rFonts w:ascii="inherit" w:eastAsia="Times New Roman" w:hAnsi="inherit" w:cs="Times New Roman"/>
            <w:b/>
            <w:bCs/>
            <w:sz w:val="17"/>
          </w:rPr>
          <w:t>27. Explain how to detect the operating system on the client machine?</w:t>
        </w:r>
      </w:ins>
    </w:p>
    <w:p w:rsidR="009617B6" w:rsidRPr="00DE545A" w:rsidRDefault="009617B6" w:rsidP="009617B6">
      <w:pPr>
        <w:shd w:val="clear" w:color="auto" w:fill="FFFFFF"/>
        <w:spacing w:before="204" w:after="204" w:line="240" w:lineRule="auto"/>
        <w:textAlignment w:val="baseline"/>
        <w:rPr>
          <w:ins w:id="104" w:author="Unknown"/>
          <w:rFonts w:ascii="Helvetica" w:eastAsia="Times New Roman" w:hAnsi="Helvetica" w:cs="Times New Roman"/>
          <w:sz w:val="17"/>
          <w:szCs w:val="17"/>
        </w:rPr>
      </w:pPr>
      <w:ins w:id="105" w:author="Unknown">
        <w:r w:rsidRPr="00DE545A">
          <w:rPr>
            <w:rFonts w:ascii="Helvetica" w:eastAsia="Times New Roman" w:hAnsi="Helvetica" w:cs="Times New Roman"/>
            <w:sz w:val="17"/>
            <w:szCs w:val="17"/>
          </w:rPr>
          <w:t xml:space="preserve">In order to detect the operating system on the client machine, the </w:t>
        </w:r>
        <w:proofErr w:type="spellStart"/>
        <w:r w:rsidRPr="00DE545A">
          <w:rPr>
            <w:rFonts w:ascii="Helvetica" w:eastAsia="Times New Roman" w:hAnsi="Helvetica" w:cs="Times New Roman"/>
            <w:sz w:val="17"/>
            <w:szCs w:val="17"/>
          </w:rPr>
          <w:t>navigator.appVersion</w:t>
        </w:r>
        <w:proofErr w:type="spellEnd"/>
        <w:r w:rsidRPr="00DE545A">
          <w:rPr>
            <w:rFonts w:ascii="Helvetica" w:eastAsia="Times New Roman" w:hAnsi="Helvetica" w:cs="Times New Roman"/>
            <w:sz w:val="17"/>
            <w:szCs w:val="17"/>
          </w:rPr>
          <w:t xml:space="preserve"> string (property) should be used.</w:t>
        </w:r>
      </w:ins>
    </w:p>
    <w:p w:rsidR="009617B6" w:rsidRPr="00DE545A" w:rsidRDefault="009617B6" w:rsidP="009617B6">
      <w:pPr>
        <w:shd w:val="clear" w:color="auto" w:fill="FFFFFF"/>
        <w:spacing w:after="0" w:line="240" w:lineRule="auto"/>
        <w:textAlignment w:val="baseline"/>
        <w:rPr>
          <w:ins w:id="106" w:author="Unknown"/>
          <w:rFonts w:ascii="Helvetica" w:eastAsia="Times New Roman" w:hAnsi="Helvetica" w:cs="Times New Roman"/>
          <w:sz w:val="17"/>
          <w:szCs w:val="17"/>
        </w:rPr>
      </w:pPr>
      <w:ins w:id="107" w:author="Unknown">
        <w:r w:rsidRPr="00DE545A">
          <w:rPr>
            <w:rFonts w:ascii="inherit" w:eastAsia="Times New Roman" w:hAnsi="inherit" w:cs="Times New Roman"/>
            <w:b/>
            <w:bCs/>
            <w:sz w:val="17"/>
          </w:rPr>
          <w:t xml:space="preserve">28. What do mean by NULL in </w:t>
        </w:r>
        <w:proofErr w:type="spellStart"/>
        <w:r w:rsidRPr="00DE545A">
          <w:rPr>
            <w:rFonts w:ascii="inherit" w:eastAsia="Times New Roman" w:hAnsi="inherit" w:cs="Times New Roman"/>
            <w:b/>
            <w:bCs/>
            <w:sz w:val="17"/>
          </w:rPr>
          <w:t>Javascript</w:t>
        </w:r>
        <w:proofErr w:type="spellEnd"/>
        <w:r w:rsidRPr="00DE545A">
          <w:rPr>
            <w:rFonts w:ascii="inherit" w:eastAsia="Times New Roman" w:hAnsi="inherit" w:cs="Times New Roman"/>
            <w:b/>
            <w:bCs/>
            <w:sz w:val="17"/>
          </w:rPr>
          <w:t>?</w:t>
        </w:r>
      </w:ins>
    </w:p>
    <w:p w:rsidR="009617B6" w:rsidRPr="00DE545A" w:rsidRDefault="009617B6" w:rsidP="009617B6">
      <w:pPr>
        <w:shd w:val="clear" w:color="auto" w:fill="FFFFFF"/>
        <w:spacing w:before="204" w:after="204" w:line="240" w:lineRule="auto"/>
        <w:textAlignment w:val="baseline"/>
        <w:rPr>
          <w:ins w:id="108" w:author="Unknown"/>
          <w:rFonts w:ascii="Helvetica" w:eastAsia="Times New Roman" w:hAnsi="Helvetica" w:cs="Times New Roman"/>
          <w:sz w:val="17"/>
          <w:szCs w:val="17"/>
        </w:rPr>
      </w:pPr>
      <w:ins w:id="109" w:author="Unknown">
        <w:r w:rsidRPr="00DE545A">
          <w:rPr>
            <w:rFonts w:ascii="Helvetica" w:eastAsia="Times New Roman" w:hAnsi="Helvetica" w:cs="Times New Roman"/>
            <w:sz w:val="17"/>
            <w:szCs w:val="17"/>
          </w:rPr>
          <w:t xml:space="preserve">The NULL value is used to represent no value or no object.  It implies no object or null string, no valid </w:t>
        </w:r>
        <w:proofErr w:type="spellStart"/>
        <w:r w:rsidRPr="00DE545A">
          <w:rPr>
            <w:rFonts w:ascii="Helvetica" w:eastAsia="Times New Roman" w:hAnsi="Helvetica" w:cs="Times New Roman"/>
            <w:sz w:val="17"/>
            <w:szCs w:val="17"/>
          </w:rPr>
          <w:t>boolean</w:t>
        </w:r>
        <w:proofErr w:type="spellEnd"/>
        <w:r w:rsidRPr="00DE545A">
          <w:rPr>
            <w:rFonts w:ascii="Helvetica" w:eastAsia="Times New Roman" w:hAnsi="Helvetica" w:cs="Times New Roman"/>
            <w:sz w:val="17"/>
            <w:szCs w:val="17"/>
          </w:rPr>
          <w:t xml:space="preserve"> value, no number and no array object.</w:t>
        </w:r>
      </w:ins>
    </w:p>
    <w:p w:rsidR="009617B6" w:rsidRPr="00DE545A" w:rsidRDefault="009617B6" w:rsidP="009617B6">
      <w:pPr>
        <w:shd w:val="clear" w:color="auto" w:fill="FFFFFF"/>
        <w:spacing w:after="0" w:line="240" w:lineRule="auto"/>
        <w:textAlignment w:val="baseline"/>
        <w:rPr>
          <w:ins w:id="110" w:author="Unknown"/>
          <w:rFonts w:ascii="Helvetica" w:eastAsia="Times New Roman" w:hAnsi="Helvetica" w:cs="Times New Roman"/>
          <w:sz w:val="17"/>
          <w:szCs w:val="17"/>
        </w:rPr>
      </w:pPr>
      <w:ins w:id="111" w:author="Unknown">
        <w:r w:rsidRPr="00DE545A">
          <w:rPr>
            <w:rFonts w:ascii="inherit" w:eastAsia="Times New Roman" w:hAnsi="inherit" w:cs="Times New Roman"/>
            <w:b/>
            <w:bCs/>
            <w:sz w:val="17"/>
          </w:rPr>
          <w:t>29. What is the function of delete operator?</w:t>
        </w:r>
      </w:ins>
    </w:p>
    <w:p w:rsidR="009617B6" w:rsidRPr="00DE545A" w:rsidRDefault="009617B6" w:rsidP="009617B6">
      <w:pPr>
        <w:shd w:val="clear" w:color="auto" w:fill="FFFFFF"/>
        <w:spacing w:before="204" w:after="204" w:line="240" w:lineRule="auto"/>
        <w:textAlignment w:val="baseline"/>
        <w:rPr>
          <w:ins w:id="112" w:author="Unknown"/>
          <w:rFonts w:ascii="Helvetica" w:eastAsia="Times New Roman" w:hAnsi="Helvetica" w:cs="Times New Roman"/>
          <w:sz w:val="17"/>
          <w:szCs w:val="17"/>
        </w:rPr>
      </w:pPr>
      <w:ins w:id="113" w:author="Unknown">
        <w:r w:rsidRPr="00DE545A">
          <w:rPr>
            <w:rFonts w:ascii="Helvetica" w:eastAsia="Times New Roman" w:hAnsi="Helvetica" w:cs="Times New Roman"/>
            <w:sz w:val="17"/>
            <w:szCs w:val="17"/>
          </w:rPr>
          <w:t>The functionality of delete operator is used to delete all variables and objects in a program but it cannot delete variables declared with VAR keyword.</w:t>
        </w:r>
      </w:ins>
    </w:p>
    <w:p w:rsidR="009617B6" w:rsidRPr="00DE545A" w:rsidRDefault="009617B6" w:rsidP="009617B6">
      <w:pPr>
        <w:shd w:val="clear" w:color="auto" w:fill="FFFFFF"/>
        <w:spacing w:after="0" w:line="240" w:lineRule="auto"/>
        <w:textAlignment w:val="baseline"/>
        <w:rPr>
          <w:ins w:id="114" w:author="Unknown"/>
          <w:rFonts w:ascii="Helvetica" w:eastAsia="Times New Roman" w:hAnsi="Helvetica" w:cs="Times New Roman"/>
          <w:sz w:val="17"/>
          <w:szCs w:val="17"/>
        </w:rPr>
      </w:pPr>
      <w:ins w:id="115" w:author="Unknown">
        <w:r w:rsidRPr="00DE545A">
          <w:rPr>
            <w:rFonts w:ascii="inherit" w:eastAsia="Times New Roman" w:hAnsi="inherit" w:cs="Times New Roman"/>
            <w:b/>
            <w:bCs/>
            <w:sz w:val="17"/>
          </w:rPr>
          <w:t>30. What is an undefined value in JavaScript?</w:t>
        </w:r>
      </w:ins>
    </w:p>
    <w:p w:rsidR="009617B6" w:rsidRPr="00DE545A" w:rsidRDefault="009617B6" w:rsidP="009617B6">
      <w:pPr>
        <w:shd w:val="clear" w:color="auto" w:fill="FFFFFF"/>
        <w:spacing w:before="204" w:after="204" w:line="240" w:lineRule="auto"/>
        <w:textAlignment w:val="baseline"/>
        <w:rPr>
          <w:ins w:id="116" w:author="Unknown"/>
          <w:rFonts w:ascii="Helvetica" w:eastAsia="Times New Roman" w:hAnsi="Helvetica" w:cs="Times New Roman"/>
          <w:sz w:val="17"/>
          <w:szCs w:val="17"/>
        </w:rPr>
      </w:pPr>
      <w:ins w:id="117" w:author="Unknown">
        <w:r w:rsidRPr="00DE545A">
          <w:rPr>
            <w:rFonts w:ascii="Helvetica" w:eastAsia="Times New Roman" w:hAnsi="Helvetica" w:cs="Times New Roman"/>
            <w:sz w:val="17"/>
            <w:szCs w:val="17"/>
          </w:rPr>
          <w:t>Undefined value means the</w:t>
        </w:r>
      </w:ins>
    </w:p>
    <w:p w:rsidR="009617B6" w:rsidRPr="00DE545A" w:rsidRDefault="009617B6" w:rsidP="009617B6">
      <w:pPr>
        <w:numPr>
          <w:ilvl w:val="0"/>
          <w:numId w:val="4"/>
        </w:numPr>
        <w:shd w:val="clear" w:color="auto" w:fill="FFFFFF"/>
        <w:spacing w:after="0" w:line="240" w:lineRule="auto"/>
        <w:ind w:left="321" w:firstLine="0"/>
        <w:textAlignment w:val="baseline"/>
        <w:rPr>
          <w:ins w:id="118" w:author="Unknown"/>
          <w:rFonts w:ascii="inherit" w:eastAsia="Times New Roman" w:hAnsi="inherit" w:cs="Times New Roman"/>
          <w:sz w:val="17"/>
          <w:szCs w:val="17"/>
        </w:rPr>
      </w:pPr>
      <w:ins w:id="119" w:author="Unknown">
        <w:r w:rsidRPr="00DE545A">
          <w:rPr>
            <w:rFonts w:ascii="inherit" w:eastAsia="Times New Roman" w:hAnsi="inherit" w:cs="Times New Roman"/>
            <w:sz w:val="17"/>
            <w:szCs w:val="17"/>
          </w:rPr>
          <w:t>Variable used in the code doesn’t exist</w:t>
        </w:r>
      </w:ins>
    </w:p>
    <w:p w:rsidR="009617B6" w:rsidRPr="00DE545A" w:rsidRDefault="009617B6" w:rsidP="009617B6">
      <w:pPr>
        <w:numPr>
          <w:ilvl w:val="0"/>
          <w:numId w:val="4"/>
        </w:numPr>
        <w:shd w:val="clear" w:color="auto" w:fill="FFFFFF"/>
        <w:spacing w:after="0" w:line="240" w:lineRule="auto"/>
        <w:ind w:left="321" w:firstLine="0"/>
        <w:textAlignment w:val="baseline"/>
        <w:rPr>
          <w:ins w:id="120" w:author="Unknown"/>
          <w:rFonts w:ascii="inherit" w:eastAsia="Times New Roman" w:hAnsi="inherit" w:cs="Times New Roman"/>
          <w:sz w:val="17"/>
          <w:szCs w:val="17"/>
        </w:rPr>
      </w:pPr>
      <w:ins w:id="121" w:author="Unknown">
        <w:r w:rsidRPr="00DE545A">
          <w:rPr>
            <w:rFonts w:ascii="inherit" w:eastAsia="Times New Roman" w:hAnsi="inherit" w:cs="Times New Roman"/>
            <w:sz w:val="17"/>
            <w:szCs w:val="17"/>
          </w:rPr>
          <w:t>Variable is not assigned to any value</w:t>
        </w:r>
      </w:ins>
    </w:p>
    <w:p w:rsidR="009617B6" w:rsidRPr="00DE545A" w:rsidRDefault="009617B6" w:rsidP="009617B6">
      <w:pPr>
        <w:numPr>
          <w:ilvl w:val="0"/>
          <w:numId w:val="4"/>
        </w:numPr>
        <w:shd w:val="clear" w:color="auto" w:fill="FFFFFF"/>
        <w:spacing w:after="0" w:line="240" w:lineRule="auto"/>
        <w:ind w:left="321" w:firstLine="0"/>
        <w:textAlignment w:val="baseline"/>
        <w:rPr>
          <w:rFonts w:ascii="inherit" w:eastAsia="Times New Roman" w:hAnsi="inherit" w:cs="Times New Roman"/>
          <w:sz w:val="17"/>
          <w:szCs w:val="17"/>
        </w:rPr>
      </w:pPr>
      <w:ins w:id="122" w:author="Unknown">
        <w:r w:rsidRPr="00DE545A">
          <w:rPr>
            <w:rFonts w:ascii="inherit" w:eastAsia="Times New Roman" w:hAnsi="inherit" w:cs="Times New Roman"/>
            <w:sz w:val="17"/>
            <w:szCs w:val="17"/>
          </w:rPr>
          <w:t>Property doesn’t exist</w:t>
        </w:r>
      </w:ins>
    </w:p>
    <w:p w:rsidR="003D52F9" w:rsidRPr="00DE545A" w:rsidRDefault="003D52F9" w:rsidP="003D52F9">
      <w:pPr>
        <w:shd w:val="clear" w:color="auto" w:fill="FFFFFF"/>
        <w:spacing w:after="0" w:line="240" w:lineRule="auto"/>
        <w:textAlignment w:val="baseline"/>
        <w:rPr>
          <w:ins w:id="123" w:author="Unknown"/>
          <w:rFonts w:ascii="inherit" w:eastAsia="Times New Roman" w:hAnsi="inherit" w:cs="Times New Roman"/>
          <w:sz w:val="17"/>
          <w:szCs w:val="17"/>
        </w:rPr>
      </w:pPr>
    </w:p>
    <w:p w:rsidR="009617B6" w:rsidRPr="00DE545A" w:rsidRDefault="009617B6" w:rsidP="009617B6">
      <w:pPr>
        <w:shd w:val="clear" w:color="auto" w:fill="FFFFFF"/>
        <w:spacing w:after="0" w:line="240" w:lineRule="auto"/>
        <w:textAlignment w:val="baseline"/>
        <w:rPr>
          <w:rFonts w:ascii="inherit" w:eastAsia="Times New Roman" w:hAnsi="inherit" w:cs="Times New Roman"/>
          <w:b/>
          <w:bCs/>
          <w:sz w:val="17"/>
        </w:rPr>
      </w:pPr>
      <w:ins w:id="124" w:author="Unknown">
        <w:r w:rsidRPr="00DE545A">
          <w:rPr>
            <w:rFonts w:ascii="inherit" w:eastAsia="Times New Roman" w:hAnsi="inherit" w:cs="Times New Roman"/>
            <w:b/>
            <w:bCs/>
            <w:sz w:val="17"/>
          </w:rPr>
          <w:t>31. What are all the types of Pop up boxes available in JavaScript?</w:t>
        </w:r>
      </w:ins>
    </w:p>
    <w:p w:rsidR="00B5476D" w:rsidRPr="00DE545A" w:rsidRDefault="00B5476D" w:rsidP="009617B6">
      <w:pPr>
        <w:shd w:val="clear" w:color="auto" w:fill="FFFFFF"/>
        <w:spacing w:after="0" w:line="240" w:lineRule="auto"/>
        <w:textAlignment w:val="baseline"/>
        <w:rPr>
          <w:ins w:id="125" w:author="Unknown"/>
          <w:rFonts w:ascii="Helvetica" w:eastAsia="Times New Roman" w:hAnsi="Helvetica" w:cs="Times New Roman"/>
          <w:sz w:val="17"/>
          <w:szCs w:val="17"/>
        </w:rPr>
      </w:pPr>
    </w:p>
    <w:p w:rsidR="009617B6" w:rsidRPr="00DE545A" w:rsidRDefault="009617B6" w:rsidP="009617B6">
      <w:pPr>
        <w:numPr>
          <w:ilvl w:val="0"/>
          <w:numId w:val="5"/>
        </w:numPr>
        <w:shd w:val="clear" w:color="auto" w:fill="FFFFFF"/>
        <w:spacing w:after="0" w:line="240" w:lineRule="auto"/>
        <w:ind w:left="321" w:firstLine="0"/>
        <w:textAlignment w:val="baseline"/>
        <w:rPr>
          <w:ins w:id="126" w:author="Unknown"/>
          <w:rFonts w:ascii="inherit" w:eastAsia="Times New Roman" w:hAnsi="inherit" w:cs="Times New Roman"/>
          <w:sz w:val="17"/>
          <w:szCs w:val="17"/>
        </w:rPr>
      </w:pPr>
      <w:ins w:id="127" w:author="Unknown">
        <w:r w:rsidRPr="00DE545A">
          <w:rPr>
            <w:rFonts w:ascii="inherit" w:eastAsia="Times New Roman" w:hAnsi="inherit" w:cs="Times New Roman"/>
            <w:sz w:val="17"/>
            <w:szCs w:val="17"/>
          </w:rPr>
          <w:t>Alert</w:t>
        </w:r>
      </w:ins>
    </w:p>
    <w:p w:rsidR="009617B6" w:rsidRPr="00DE545A" w:rsidRDefault="009617B6" w:rsidP="009617B6">
      <w:pPr>
        <w:numPr>
          <w:ilvl w:val="0"/>
          <w:numId w:val="5"/>
        </w:numPr>
        <w:shd w:val="clear" w:color="auto" w:fill="FFFFFF"/>
        <w:spacing w:after="0" w:line="240" w:lineRule="auto"/>
        <w:ind w:left="321" w:firstLine="0"/>
        <w:textAlignment w:val="baseline"/>
        <w:rPr>
          <w:ins w:id="128" w:author="Unknown"/>
          <w:rFonts w:ascii="inherit" w:eastAsia="Times New Roman" w:hAnsi="inherit" w:cs="Times New Roman"/>
          <w:sz w:val="17"/>
          <w:szCs w:val="17"/>
        </w:rPr>
      </w:pPr>
      <w:ins w:id="129" w:author="Unknown">
        <w:r w:rsidRPr="00DE545A">
          <w:rPr>
            <w:rFonts w:ascii="inherit" w:eastAsia="Times New Roman" w:hAnsi="inherit" w:cs="Times New Roman"/>
            <w:sz w:val="17"/>
            <w:szCs w:val="17"/>
          </w:rPr>
          <w:t>Confirm and</w:t>
        </w:r>
      </w:ins>
    </w:p>
    <w:p w:rsidR="009617B6" w:rsidRPr="00DE545A" w:rsidRDefault="009617B6" w:rsidP="009617B6">
      <w:pPr>
        <w:numPr>
          <w:ilvl w:val="0"/>
          <w:numId w:val="5"/>
        </w:numPr>
        <w:shd w:val="clear" w:color="auto" w:fill="FFFFFF"/>
        <w:spacing w:after="0" w:line="240" w:lineRule="auto"/>
        <w:ind w:left="321" w:firstLine="0"/>
        <w:textAlignment w:val="baseline"/>
        <w:rPr>
          <w:rFonts w:ascii="inherit" w:eastAsia="Times New Roman" w:hAnsi="inherit" w:cs="Times New Roman"/>
          <w:sz w:val="17"/>
          <w:szCs w:val="17"/>
        </w:rPr>
      </w:pPr>
      <w:ins w:id="130" w:author="Unknown">
        <w:r w:rsidRPr="00DE545A">
          <w:rPr>
            <w:rFonts w:ascii="inherit" w:eastAsia="Times New Roman" w:hAnsi="inherit" w:cs="Times New Roman"/>
            <w:sz w:val="17"/>
            <w:szCs w:val="17"/>
          </w:rPr>
          <w:t>Prompt</w:t>
        </w:r>
      </w:ins>
    </w:p>
    <w:p w:rsidR="00B5476D" w:rsidRPr="00DE545A" w:rsidRDefault="00B5476D" w:rsidP="00B5476D">
      <w:pPr>
        <w:shd w:val="clear" w:color="auto" w:fill="FFFFFF"/>
        <w:spacing w:after="0" w:line="240" w:lineRule="auto"/>
        <w:textAlignment w:val="baseline"/>
        <w:rPr>
          <w:ins w:id="131" w:author="Unknown"/>
          <w:rFonts w:ascii="inherit" w:eastAsia="Times New Roman" w:hAnsi="inherit" w:cs="Times New Roman"/>
          <w:sz w:val="17"/>
          <w:szCs w:val="17"/>
        </w:rPr>
      </w:pPr>
    </w:p>
    <w:p w:rsidR="009617B6" w:rsidRPr="00DE545A" w:rsidRDefault="009617B6" w:rsidP="009617B6">
      <w:pPr>
        <w:shd w:val="clear" w:color="auto" w:fill="FFFFFF"/>
        <w:spacing w:after="0" w:line="240" w:lineRule="auto"/>
        <w:textAlignment w:val="baseline"/>
        <w:rPr>
          <w:ins w:id="132" w:author="Unknown"/>
          <w:rFonts w:ascii="Helvetica" w:eastAsia="Times New Roman" w:hAnsi="Helvetica" w:cs="Times New Roman"/>
          <w:sz w:val="17"/>
          <w:szCs w:val="17"/>
        </w:rPr>
      </w:pPr>
      <w:ins w:id="133" w:author="Unknown">
        <w:r w:rsidRPr="00DE545A">
          <w:rPr>
            <w:rFonts w:ascii="inherit" w:eastAsia="Times New Roman" w:hAnsi="inherit" w:cs="Times New Roman"/>
            <w:b/>
            <w:bCs/>
            <w:sz w:val="17"/>
          </w:rPr>
          <w:t>32. What is the use of Void(0)?</w:t>
        </w:r>
      </w:ins>
    </w:p>
    <w:p w:rsidR="009617B6" w:rsidRPr="00DE545A" w:rsidRDefault="009617B6" w:rsidP="009617B6">
      <w:pPr>
        <w:shd w:val="clear" w:color="auto" w:fill="FFFFFF"/>
        <w:spacing w:before="204" w:after="204" w:line="240" w:lineRule="auto"/>
        <w:textAlignment w:val="baseline"/>
        <w:rPr>
          <w:ins w:id="134" w:author="Unknown"/>
          <w:rFonts w:ascii="Helvetica" w:eastAsia="Times New Roman" w:hAnsi="Helvetica" w:cs="Times New Roman"/>
          <w:sz w:val="17"/>
          <w:szCs w:val="17"/>
        </w:rPr>
      </w:pPr>
      <w:ins w:id="135" w:author="Unknown">
        <w:r w:rsidRPr="00DE545A">
          <w:rPr>
            <w:rFonts w:ascii="Helvetica" w:eastAsia="Times New Roman" w:hAnsi="Helvetica" w:cs="Times New Roman"/>
            <w:sz w:val="17"/>
            <w:szCs w:val="17"/>
          </w:rPr>
          <w:t>Void(0) is used to prevent the page from refreshing and parameter “zero” is passed while calling.</w:t>
        </w:r>
      </w:ins>
    </w:p>
    <w:p w:rsidR="009617B6" w:rsidRPr="00DE545A" w:rsidRDefault="009617B6" w:rsidP="009617B6">
      <w:pPr>
        <w:shd w:val="clear" w:color="auto" w:fill="FFFFFF"/>
        <w:spacing w:before="204" w:after="204" w:line="240" w:lineRule="auto"/>
        <w:textAlignment w:val="baseline"/>
        <w:rPr>
          <w:ins w:id="136" w:author="Unknown"/>
          <w:rFonts w:ascii="Helvetica" w:eastAsia="Times New Roman" w:hAnsi="Helvetica" w:cs="Times New Roman"/>
          <w:sz w:val="17"/>
          <w:szCs w:val="17"/>
        </w:rPr>
      </w:pPr>
      <w:ins w:id="137" w:author="Unknown">
        <w:r w:rsidRPr="00DE545A">
          <w:rPr>
            <w:rFonts w:ascii="Helvetica" w:eastAsia="Times New Roman" w:hAnsi="Helvetica" w:cs="Times New Roman"/>
            <w:sz w:val="17"/>
            <w:szCs w:val="17"/>
          </w:rPr>
          <w:t>Void(0) is used to call another method without refreshing the page.</w:t>
        </w:r>
      </w:ins>
    </w:p>
    <w:p w:rsidR="009617B6" w:rsidRPr="00DE545A" w:rsidRDefault="009617B6" w:rsidP="009617B6">
      <w:pPr>
        <w:shd w:val="clear" w:color="auto" w:fill="FFFFFF"/>
        <w:spacing w:after="0" w:line="240" w:lineRule="auto"/>
        <w:textAlignment w:val="baseline"/>
        <w:rPr>
          <w:ins w:id="138" w:author="Unknown"/>
          <w:rFonts w:ascii="Helvetica" w:eastAsia="Times New Roman" w:hAnsi="Helvetica" w:cs="Times New Roman"/>
          <w:sz w:val="17"/>
          <w:szCs w:val="17"/>
        </w:rPr>
      </w:pPr>
      <w:ins w:id="139" w:author="Unknown">
        <w:r w:rsidRPr="00DE545A">
          <w:rPr>
            <w:rFonts w:ascii="inherit" w:eastAsia="Times New Roman" w:hAnsi="inherit" w:cs="Times New Roman"/>
            <w:b/>
            <w:bCs/>
            <w:sz w:val="17"/>
          </w:rPr>
          <w:t>33. How can a page be forced to load another page in JavaScript?</w:t>
        </w:r>
      </w:ins>
    </w:p>
    <w:p w:rsidR="009617B6" w:rsidRPr="00DE545A" w:rsidRDefault="009617B6" w:rsidP="009617B6">
      <w:pPr>
        <w:shd w:val="clear" w:color="auto" w:fill="FFFFFF"/>
        <w:spacing w:before="204" w:after="204" w:line="240" w:lineRule="auto"/>
        <w:textAlignment w:val="baseline"/>
        <w:rPr>
          <w:ins w:id="140" w:author="Unknown"/>
          <w:rFonts w:ascii="Helvetica" w:eastAsia="Times New Roman" w:hAnsi="Helvetica" w:cs="Times New Roman"/>
          <w:sz w:val="17"/>
          <w:szCs w:val="17"/>
        </w:rPr>
      </w:pPr>
      <w:ins w:id="141" w:author="Unknown">
        <w:r w:rsidRPr="00DE545A">
          <w:rPr>
            <w:rFonts w:ascii="Helvetica" w:eastAsia="Times New Roman" w:hAnsi="Helvetica" w:cs="Times New Roman"/>
            <w:sz w:val="17"/>
            <w:szCs w:val="17"/>
          </w:rPr>
          <w:t>The following code has to be inserted to achieve the desired effect:</w:t>
        </w:r>
      </w:ins>
    </w:p>
    <w:p w:rsidR="009617B6" w:rsidRPr="00DE545A" w:rsidRDefault="007373D9" w:rsidP="009617B6">
      <w:pPr>
        <w:spacing w:after="138" w:line="240" w:lineRule="auto"/>
        <w:textAlignment w:val="baseline"/>
        <w:rPr>
          <w:ins w:id="142" w:author="Unknown"/>
          <w:rFonts w:ascii="Courier New" w:eastAsia="Times New Roman" w:hAnsi="Courier New" w:cs="Courier New"/>
          <w:sz w:val="24"/>
          <w:szCs w:val="24"/>
        </w:rPr>
      </w:pPr>
      <w:ins w:id="143" w:author="Unknown">
        <w:r w:rsidRPr="00DE545A">
          <w:rPr>
            <w:rFonts w:ascii="Courier New" w:eastAsia="Times New Roman" w:hAnsi="Courier New" w:cs="Courier New"/>
            <w:sz w:val="24"/>
            <w:szCs w:val="24"/>
          </w:rPr>
          <w:object w:dxaOrig="225" w:dyaOrig="225">
            <v:shape id="_x0000_i1034" type="#_x0000_t75" style="width:136.5pt;height:60.95pt" o:ole="">
              <v:imagedata r:id="rId6" o:title=""/>
            </v:shape>
            <w:control r:id="rId8" w:name="DefaultOcxName7" w:shapeid="_x0000_i1034"/>
          </w:object>
        </w:r>
      </w:ins>
    </w:p>
    <w:tbl>
      <w:tblPr>
        <w:tblW w:w="9309" w:type="dxa"/>
        <w:tblCellSpacing w:w="15" w:type="dxa"/>
        <w:tblCellMar>
          <w:top w:w="15" w:type="dxa"/>
          <w:left w:w="15" w:type="dxa"/>
          <w:bottom w:w="15" w:type="dxa"/>
          <w:right w:w="15" w:type="dxa"/>
        </w:tblCellMar>
        <w:tblLook w:val="04A0"/>
      </w:tblPr>
      <w:tblGrid>
        <w:gridCol w:w="150"/>
        <w:gridCol w:w="9159"/>
      </w:tblGrid>
      <w:tr w:rsidR="009617B6" w:rsidRPr="00DE545A" w:rsidTr="00B5476D">
        <w:trPr>
          <w:trHeight w:val="1305"/>
          <w:tblCellSpacing w:w="15" w:type="dxa"/>
        </w:trPr>
        <w:tc>
          <w:tcPr>
            <w:tcW w:w="0" w:type="auto"/>
            <w:tcBorders>
              <w:top w:val="nil"/>
              <w:left w:val="nil"/>
              <w:bottom w:val="nil"/>
              <w:right w:val="nil"/>
            </w:tcBorders>
            <w:shd w:val="clear" w:color="auto" w:fill="F8F8F8"/>
            <w:vAlign w:val="center"/>
            <w:hideMark/>
          </w:tcPr>
          <w:p w:rsidR="009617B6" w:rsidRPr="00DE545A" w:rsidRDefault="009617B6" w:rsidP="009617B6">
            <w:pPr>
              <w:spacing w:after="0" w:line="240" w:lineRule="auto"/>
              <w:jc w:val="center"/>
              <w:textAlignment w:val="baseline"/>
              <w:rPr>
                <w:rFonts w:ascii="inherit" w:eastAsia="Times New Roman" w:hAnsi="inherit" w:cs="Times New Roman"/>
                <w:sz w:val="15"/>
                <w:szCs w:val="15"/>
              </w:rPr>
            </w:pPr>
            <w:r w:rsidRPr="00DE545A">
              <w:rPr>
                <w:rFonts w:ascii="inherit" w:eastAsia="Times New Roman" w:hAnsi="inherit" w:cs="Times New Roman"/>
                <w:sz w:val="15"/>
                <w:szCs w:val="15"/>
              </w:rPr>
              <w:t>1</w:t>
            </w:r>
          </w:p>
          <w:p w:rsidR="009617B6" w:rsidRPr="00DE545A" w:rsidRDefault="009617B6" w:rsidP="009617B6">
            <w:pPr>
              <w:spacing w:after="0" w:line="240" w:lineRule="auto"/>
              <w:jc w:val="center"/>
              <w:textAlignment w:val="baseline"/>
              <w:rPr>
                <w:rFonts w:ascii="inherit" w:eastAsia="Times New Roman" w:hAnsi="inherit" w:cs="Times New Roman"/>
                <w:sz w:val="15"/>
                <w:szCs w:val="15"/>
              </w:rPr>
            </w:pPr>
            <w:r w:rsidRPr="00DE545A">
              <w:rPr>
                <w:rFonts w:ascii="inherit" w:eastAsia="Times New Roman" w:hAnsi="inherit" w:cs="Times New Roman"/>
                <w:sz w:val="15"/>
                <w:szCs w:val="15"/>
              </w:rPr>
              <w:t>2</w:t>
            </w:r>
          </w:p>
          <w:p w:rsidR="009617B6" w:rsidRPr="00DE545A" w:rsidRDefault="009617B6" w:rsidP="009617B6">
            <w:pPr>
              <w:spacing w:after="0" w:line="240" w:lineRule="auto"/>
              <w:jc w:val="center"/>
              <w:textAlignment w:val="baseline"/>
              <w:rPr>
                <w:rFonts w:ascii="inherit" w:eastAsia="Times New Roman" w:hAnsi="inherit" w:cs="Times New Roman"/>
                <w:sz w:val="15"/>
                <w:szCs w:val="15"/>
              </w:rPr>
            </w:pPr>
            <w:r w:rsidRPr="00DE545A">
              <w:rPr>
                <w:rFonts w:ascii="inherit" w:eastAsia="Times New Roman" w:hAnsi="inherit" w:cs="Times New Roman"/>
                <w:sz w:val="15"/>
                <w:szCs w:val="15"/>
              </w:rPr>
              <w:t>3</w:t>
            </w:r>
          </w:p>
        </w:tc>
        <w:tc>
          <w:tcPr>
            <w:tcW w:w="9114" w:type="dxa"/>
            <w:tcBorders>
              <w:top w:val="nil"/>
              <w:left w:val="nil"/>
              <w:bottom w:val="nil"/>
              <w:right w:val="nil"/>
            </w:tcBorders>
            <w:shd w:val="clear" w:color="auto" w:fill="F8F8F8"/>
            <w:vAlign w:val="center"/>
            <w:hideMark/>
          </w:tcPr>
          <w:p w:rsidR="009617B6" w:rsidRPr="00DE545A" w:rsidRDefault="009617B6" w:rsidP="009617B6">
            <w:pPr>
              <w:spacing w:after="0" w:line="240" w:lineRule="auto"/>
              <w:textAlignment w:val="baseline"/>
              <w:rPr>
                <w:rFonts w:ascii="inherit" w:eastAsia="Times New Roman" w:hAnsi="inherit" w:cs="Times New Roman"/>
                <w:sz w:val="17"/>
                <w:szCs w:val="15"/>
              </w:rPr>
            </w:pPr>
            <w:r w:rsidRPr="00DE545A">
              <w:rPr>
                <w:rFonts w:ascii="inherit" w:eastAsia="Times New Roman" w:hAnsi="inherit" w:cs="Times New Roman"/>
                <w:sz w:val="17"/>
              </w:rPr>
              <w:t>&lt;script language="JavaScript" type="text/</w:t>
            </w:r>
            <w:proofErr w:type="spellStart"/>
            <w:r w:rsidRPr="00DE545A">
              <w:rPr>
                <w:rFonts w:ascii="inherit" w:eastAsia="Times New Roman" w:hAnsi="inherit" w:cs="Times New Roman"/>
                <w:sz w:val="17"/>
              </w:rPr>
              <w:t>javascript</w:t>
            </w:r>
            <w:proofErr w:type="spellEnd"/>
            <w:r w:rsidRPr="00DE545A">
              <w:rPr>
                <w:rFonts w:ascii="inherit" w:eastAsia="Times New Roman" w:hAnsi="inherit" w:cs="Times New Roman"/>
                <w:sz w:val="17"/>
              </w:rPr>
              <w:t>" &gt;</w:t>
            </w:r>
          </w:p>
          <w:p w:rsidR="009617B6" w:rsidRPr="00DE545A" w:rsidRDefault="009617B6" w:rsidP="009617B6">
            <w:pPr>
              <w:spacing w:after="0" w:line="240" w:lineRule="auto"/>
              <w:textAlignment w:val="baseline"/>
              <w:rPr>
                <w:rFonts w:ascii="inherit" w:eastAsia="Times New Roman" w:hAnsi="inherit" w:cs="Times New Roman"/>
                <w:sz w:val="17"/>
                <w:szCs w:val="15"/>
              </w:rPr>
            </w:pPr>
            <w:r w:rsidRPr="00DE545A">
              <w:rPr>
                <w:rFonts w:ascii="inherit" w:eastAsia="Times New Roman" w:hAnsi="inherit" w:cs="Times New Roman"/>
                <w:sz w:val="17"/>
                <w:szCs w:val="15"/>
              </w:rPr>
              <w:t> </w:t>
            </w:r>
          </w:p>
          <w:p w:rsidR="009617B6" w:rsidRPr="00DE545A" w:rsidRDefault="009617B6" w:rsidP="009617B6">
            <w:pPr>
              <w:spacing w:after="0" w:line="240" w:lineRule="auto"/>
              <w:textAlignment w:val="baseline"/>
              <w:rPr>
                <w:rFonts w:ascii="inherit" w:eastAsia="Times New Roman" w:hAnsi="inherit" w:cs="Times New Roman"/>
                <w:sz w:val="17"/>
                <w:szCs w:val="15"/>
              </w:rPr>
            </w:pPr>
            <w:r w:rsidRPr="00DE545A">
              <w:rPr>
                <w:rFonts w:ascii="inherit" w:eastAsia="Times New Roman" w:hAnsi="inherit" w:cs="Times New Roman"/>
                <w:sz w:val="17"/>
              </w:rPr>
              <w:t xml:space="preserve">&lt;!-- </w:t>
            </w:r>
            <w:proofErr w:type="spellStart"/>
            <w:r w:rsidRPr="00DE545A">
              <w:rPr>
                <w:rFonts w:ascii="inherit" w:eastAsia="Times New Roman" w:hAnsi="inherit" w:cs="Times New Roman"/>
                <w:sz w:val="17"/>
              </w:rPr>
              <w:t>location.href</w:t>
            </w:r>
            <w:proofErr w:type="spellEnd"/>
            <w:r w:rsidRPr="00DE545A">
              <w:rPr>
                <w:rFonts w:ascii="inherit" w:eastAsia="Times New Roman" w:hAnsi="inherit" w:cs="Times New Roman"/>
                <w:sz w:val="17"/>
              </w:rPr>
              <w:t>="http://newhost/newpath/newfile.html"; //--&gt;&lt;/script&gt;</w:t>
            </w:r>
          </w:p>
        </w:tc>
      </w:tr>
    </w:tbl>
    <w:p w:rsidR="009617B6" w:rsidRPr="00DE545A" w:rsidRDefault="009617B6" w:rsidP="009617B6">
      <w:pPr>
        <w:shd w:val="clear" w:color="auto" w:fill="FFFFFF"/>
        <w:spacing w:after="0" w:line="240" w:lineRule="auto"/>
        <w:textAlignment w:val="baseline"/>
        <w:rPr>
          <w:ins w:id="144" w:author="Unknown"/>
          <w:rFonts w:ascii="Helvetica" w:eastAsia="Times New Roman" w:hAnsi="Helvetica" w:cs="Times New Roman"/>
          <w:sz w:val="17"/>
          <w:szCs w:val="17"/>
        </w:rPr>
      </w:pPr>
      <w:ins w:id="145" w:author="Unknown">
        <w:r w:rsidRPr="00DE545A">
          <w:rPr>
            <w:rFonts w:ascii="inherit" w:eastAsia="Times New Roman" w:hAnsi="inherit" w:cs="Times New Roman"/>
            <w:b/>
            <w:bCs/>
            <w:sz w:val="17"/>
          </w:rPr>
          <w:t>34. What is the data type of variables of in JavaScript?</w:t>
        </w:r>
      </w:ins>
    </w:p>
    <w:p w:rsidR="009617B6" w:rsidRPr="00DE545A" w:rsidRDefault="009617B6" w:rsidP="009617B6">
      <w:pPr>
        <w:shd w:val="clear" w:color="auto" w:fill="FFFFFF"/>
        <w:spacing w:before="204" w:after="204" w:line="240" w:lineRule="auto"/>
        <w:textAlignment w:val="baseline"/>
        <w:rPr>
          <w:ins w:id="146" w:author="Unknown"/>
          <w:rFonts w:ascii="Helvetica" w:eastAsia="Times New Roman" w:hAnsi="Helvetica" w:cs="Times New Roman"/>
          <w:sz w:val="17"/>
          <w:szCs w:val="17"/>
        </w:rPr>
      </w:pPr>
      <w:ins w:id="147" w:author="Unknown">
        <w:r w:rsidRPr="00DE545A">
          <w:rPr>
            <w:rFonts w:ascii="Helvetica" w:eastAsia="Times New Roman" w:hAnsi="Helvetica" w:cs="Times New Roman"/>
            <w:sz w:val="17"/>
            <w:szCs w:val="17"/>
          </w:rPr>
          <w:t>All variables in the JavaScript are object data types.</w:t>
        </w:r>
      </w:ins>
    </w:p>
    <w:p w:rsidR="00A25F28" w:rsidRPr="00DE545A" w:rsidRDefault="00A25F28" w:rsidP="00610BAF">
      <w:pPr>
        <w:shd w:val="clear" w:color="auto" w:fill="FFFFFF"/>
        <w:spacing w:after="0" w:line="240" w:lineRule="auto"/>
        <w:textAlignment w:val="baseline"/>
        <w:rPr>
          <w:sz w:val="20"/>
          <w:szCs w:val="20"/>
        </w:rPr>
      </w:pPr>
    </w:p>
    <w:sectPr w:rsidR="00A25F28" w:rsidRPr="00DE545A" w:rsidSect="00A8315F">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62A4"/>
    <w:multiLevelType w:val="multilevel"/>
    <w:tmpl w:val="F35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D78CF"/>
    <w:multiLevelType w:val="multilevel"/>
    <w:tmpl w:val="F09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B4684B"/>
    <w:multiLevelType w:val="multilevel"/>
    <w:tmpl w:val="CBA0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6E65F3"/>
    <w:multiLevelType w:val="multilevel"/>
    <w:tmpl w:val="EA1C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2D2824"/>
    <w:multiLevelType w:val="multilevel"/>
    <w:tmpl w:val="4600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9C3CC5"/>
    <w:multiLevelType w:val="multilevel"/>
    <w:tmpl w:val="1B2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EA7A0E"/>
    <w:multiLevelType w:val="multilevel"/>
    <w:tmpl w:val="8D7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8955BB"/>
    <w:multiLevelType w:val="multilevel"/>
    <w:tmpl w:val="47C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F34ACC"/>
    <w:multiLevelType w:val="multilevel"/>
    <w:tmpl w:val="8E9A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F0E0C0D"/>
    <w:multiLevelType w:val="multilevel"/>
    <w:tmpl w:val="ECF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8"/>
  </w:num>
  <w:num w:numId="4">
    <w:abstractNumId w:val="7"/>
  </w:num>
  <w:num w:numId="5">
    <w:abstractNumId w:val="9"/>
  </w:num>
  <w:num w:numId="6">
    <w:abstractNumId w:val="1"/>
  </w:num>
  <w:num w:numId="7">
    <w:abstractNumId w:val="2"/>
  </w:num>
  <w:num w:numId="8">
    <w:abstractNumId w:val="5"/>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savePreviewPicture/>
  <w:compat>
    <w:useFELayout/>
  </w:compat>
  <w:rsids>
    <w:rsidRoot w:val="007E7627"/>
    <w:rsid w:val="00012C14"/>
    <w:rsid w:val="0006594E"/>
    <w:rsid w:val="000A2F04"/>
    <w:rsid w:val="000D1E57"/>
    <w:rsid w:val="000D601D"/>
    <w:rsid w:val="0025118F"/>
    <w:rsid w:val="002D34B1"/>
    <w:rsid w:val="003139FB"/>
    <w:rsid w:val="0038001C"/>
    <w:rsid w:val="003D52F9"/>
    <w:rsid w:val="00431CAE"/>
    <w:rsid w:val="004E1922"/>
    <w:rsid w:val="00504D72"/>
    <w:rsid w:val="00543F55"/>
    <w:rsid w:val="005B0D55"/>
    <w:rsid w:val="00610BAF"/>
    <w:rsid w:val="00616821"/>
    <w:rsid w:val="006A666C"/>
    <w:rsid w:val="006B28D1"/>
    <w:rsid w:val="006C0BDC"/>
    <w:rsid w:val="006E1813"/>
    <w:rsid w:val="006F65E1"/>
    <w:rsid w:val="007373D9"/>
    <w:rsid w:val="007E7627"/>
    <w:rsid w:val="007F63B1"/>
    <w:rsid w:val="0081335F"/>
    <w:rsid w:val="009617B6"/>
    <w:rsid w:val="009A3FF6"/>
    <w:rsid w:val="00A1218E"/>
    <w:rsid w:val="00A25F28"/>
    <w:rsid w:val="00A72912"/>
    <w:rsid w:val="00A8315F"/>
    <w:rsid w:val="00A95702"/>
    <w:rsid w:val="00B5476D"/>
    <w:rsid w:val="00C90AB6"/>
    <w:rsid w:val="00D2495A"/>
    <w:rsid w:val="00DC6AC1"/>
    <w:rsid w:val="00DE545A"/>
    <w:rsid w:val="00E65D7F"/>
    <w:rsid w:val="00E94DC9"/>
    <w:rsid w:val="00F1784B"/>
    <w:rsid w:val="00F519DE"/>
    <w:rsid w:val="00FD7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84B"/>
  </w:style>
  <w:style w:type="paragraph" w:styleId="Heading2">
    <w:name w:val="heading 2"/>
    <w:basedOn w:val="Normal"/>
    <w:link w:val="Heading2Char"/>
    <w:uiPriority w:val="9"/>
    <w:qFormat/>
    <w:rsid w:val="006168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6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7627"/>
    <w:rPr>
      <w:b/>
      <w:bCs/>
    </w:rPr>
  </w:style>
  <w:style w:type="character" w:customStyle="1" w:styleId="apple-converted-space">
    <w:name w:val="apple-converted-space"/>
    <w:basedOn w:val="DefaultParagraphFont"/>
    <w:rsid w:val="007E7627"/>
  </w:style>
  <w:style w:type="character" w:customStyle="1" w:styleId="hljs-comment">
    <w:name w:val="hljs-comment"/>
    <w:basedOn w:val="DefaultParagraphFont"/>
    <w:rsid w:val="007E7627"/>
  </w:style>
  <w:style w:type="character" w:customStyle="1" w:styleId="hljs-builtin">
    <w:name w:val="hljs-built_in"/>
    <w:basedOn w:val="DefaultParagraphFont"/>
    <w:rsid w:val="007E7627"/>
  </w:style>
  <w:style w:type="character" w:customStyle="1" w:styleId="hljs-number">
    <w:name w:val="hljs-number"/>
    <w:basedOn w:val="DefaultParagraphFont"/>
    <w:rsid w:val="007E7627"/>
  </w:style>
  <w:style w:type="character" w:customStyle="1" w:styleId="hljs-string">
    <w:name w:val="hljs-string"/>
    <w:basedOn w:val="DefaultParagraphFont"/>
    <w:rsid w:val="007E7627"/>
  </w:style>
  <w:style w:type="character" w:customStyle="1" w:styleId="Heading2Char">
    <w:name w:val="Heading 2 Char"/>
    <w:basedOn w:val="DefaultParagraphFont"/>
    <w:link w:val="Heading2"/>
    <w:uiPriority w:val="9"/>
    <w:rsid w:val="00616821"/>
    <w:rPr>
      <w:rFonts w:ascii="Times New Roman" w:eastAsia="Times New Roman" w:hAnsi="Times New Roman" w:cs="Times New Roman"/>
      <w:b/>
      <w:bCs/>
      <w:sz w:val="36"/>
      <w:szCs w:val="36"/>
    </w:rPr>
  </w:style>
  <w:style w:type="paragraph" w:customStyle="1" w:styleId="lf-text-block">
    <w:name w:val="lf-text-block"/>
    <w:basedOn w:val="Normal"/>
    <w:rsid w:val="006168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6821"/>
    <w:rPr>
      <w:rFonts w:ascii="Courier New" w:eastAsia="Times New Roman" w:hAnsi="Courier New" w:cs="Courier New"/>
      <w:sz w:val="20"/>
      <w:szCs w:val="20"/>
    </w:rPr>
  </w:style>
  <w:style w:type="paragraph" w:customStyle="1" w:styleId="wp-caption-text">
    <w:name w:val="wp-caption-text"/>
    <w:basedOn w:val="Normal"/>
    <w:rsid w:val="009617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1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7B6"/>
    <w:rPr>
      <w:rFonts w:ascii="Tahoma" w:hAnsi="Tahoma" w:cs="Tahoma"/>
      <w:sz w:val="16"/>
      <w:szCs w:val="16"/>
    </w:rPr>
  </w:style>
  <w:style w:type="character" w:customStyle="1" w:styleId="crayon-v">
    <w:name w:val="crayon-v"/>
    <w:basedOn w:val="DefaultParagraphFont"/>
    <w:rsid w:val="009617B6"/>
  </w:style>
  <w:style w:type="character" w:customStyle="1" w:styleId="crayon-sy">
    <w:name w:val="crayon-sy"/>
    <w:basedOn w:val="DefaultParagraphFont"/>
    <w:rsid w:val="009617B6"/>
  </w:style>
  <w:style w:type="character" w:customStyle="1" w:styleId="crayon-e">
    <w:name w:val="crayon-e"/>
    <w:basedOn w:val="DefaultParagraphFont"/>
    <w:rsid w:val="009617B6"/>
  </w:style>
  <w:style w:type="character" w:customStyle="1" w:styleId="crayon-s">
    <w:name w:val="crayon-s"/>
    <w:basedOn w:val="DefaultParagraphFont"/>
    <w:rsid w:val="009617B6"/>
  </w:style>
  <w:style w:type="character" w:customStyle="1" w:styleId="crayon-t">
    <w:name w:val="crayon-t"/>
    <w:basedOn w:val="DefaultParagraphFont"/>
    <w:rsid w:val="009617B6"/>
  </w:style>
  <w:style w:type="character" w:customStyle="1" w:styleId="crayon-h">
    <w:name w:val="crayon-h"/>
    <w:basedOn w:val="DefaultParagraphFont"/>
    <w:rsid w:val="009617B6"/>
  </w:style>
  <w:style w:type="character" w:customStyle="1" w:styleId="crayon-o">
    <w:name w:val="crayon-o"/>
    <w:basedOn w:val="DefaultParagraphFont"/>
    <w:rsid w:val="009617B6"/>
  </w:style>
  <w:style w:type="character" w:customStyle="1" w:styleId="crayon-cn">
    <w:name w:val="crayon-cn"/>
    <w:basedOn w:val="DefaultParagraphFont"/>
    <w:rsid w:val="009617B6"/>
  </w:style>
  <w:style w:type="character" w:customStyle="1" w:styleId="crayon-r">
    <w:name w:val="crayon-r"/>
    <w:basedOn w:val="DefaultParagraphFont"/>
    <w:rsid w:val="009617B6"/>
  </w:style>
  <w:style w:type="character" w:customStyle="1" w:styleId="crayon-i">
    <w:name w:val="crayon-i"/>
    <w:basedOn w:val="DefaultParagraphFont"/>
    <w:rsid w:val="009617B6"/>
  </w:style>
  <w:style w:type="character" w:customStyle="1" w:styleId="crayon-ta">
    <w:name w:val="crayon-ta"/>
    <w:basedOn w:val="DefaultParagraphFont"/>
    <w:rsid w:val="009617B6"/>
  </w:style>
  <w:style w:type="character" w:customStyle="1" w:styleId="crayon-c">
    <w:name w:val="crayon-c"/>
    <w:basedOn w:val="DefaultParagraphFont"/>
    <w:rsid w:val="009617B6"/>
  </w:style>
  <w:style w:type="character" w:customStyle="1" w:styleId="crayon-st">
    <w:name w:val="crayon-st"/>
    <w:basedOn w:val="DefaultParagraphFont"/>
    <w:rsid w:val="009617B6"/>
  </w:style>
</w:styles>
</file>

<file path=word/webSettings.xml><?xml version="1.0" encoding="utf-8"?>
<w:webSettings xmlns:r="http://schemas.openxmlformats.org/officeDocument/2006/relationships" xmlns:w="http://schemas.openxmlformats.org/wordprocessingml/2006/main">
  <w:divs>
    <w:div w:id="143818225">
      <w:bodyDiv w:val="1"/>
      <w:marLeft w:val="0"/>
      <w:marRight w:val="0"/>
      <w:marTop w:val="0"/>
      <w:marBottom w:val="0"/>
      <w:divBdr>
        <w:top w:val="none" w:sz="0" w:space="0" w:color="auto"/>
        <w:left w:val="none" w:sz="0" w:space="0" w:color="auto"/>
        <w:bottom w:val="none" w:sz="0" w:space="0" w:color="auto"/>
        <w:right w:val="none" w:sz="0" w:space="0" w:color="auto"/>
      </w:divBdr>
      <w:divsChild>
        <w:div w:id="971792734">
          <w:marLeft w:val="0"/>
          <w:marRight w:val="0"/>
          <w:marTop w:val="138"/>
          <w:marBottom w:val="138"/>
          <w:divBdr>
            <w:top w:val="none" w:sz="0" w:space="0" w:color="E1E1E1"/>
            <w:left w:val="none" w:sz="0" w:space="0" w:color="E1E1E1"/>
            <w:bottom w:val="none" w:sz="0" w:space="0" w:color="E1E1E1"/>
            <w:right w:val="none" w:sz="0" w:space="0" w:color="E1E1E1"/>
          </w:divBdr>
        </w:div>
        <w:div w:id="67192873">
          <w:marLeft w:val="0"/>
          <w:marRight w:val="0"/>
          <w:marTop w:val="138"/>
          <w:marBottom w:val="138"/>
          <w:divBdr>
            <w:top w:val="none" w:sz="0" w:space="0" w:color="E1E1E1"/>
            <w:left w:val="none" w:sz="0" w:space="0" w:color="E1E1E1"/>
            <w:bottom w:val="none" w:sz="0" w:space="0" w:color="E1E1E1"/>
            <w:right w:val="none" w:sz="0" w:space="0" w:color="E1E1E1"/>
          </w:divBdr>
        </w:div>
        <w:div w:id="1752652621">
          <w:marLeft w:val="0"/>
          <w:marRight w:val="0"/>
          <w:marTop w:val="138"/>
          <w:marBottom w:val="138"/>
          <w:divBdr>
            <w:top w:val="none" w:sz="0" w:space="0" w:color="E1E1E1"/>
            <w:left w:val="none" w:sz="0" w:space="0" w:color="E1E1E1"/>
            <w:bottom w:val="none" w:sz="0" w:space="0" w:color="E1E1E1"/>
            <w:right w:val="none" w:sz="0" w:space="0" w:color="E1E1E1"/>
          </w:divBdr>
        </w:div>
        <w:div w:id="859859014">
          <w:marLeft w:val="0"/>
          <w:marRight w:val="0"/>
          <w:marTop w:val="138"/>
          <w:marBottom w:val="138"/>
          <w:divBdr>
            <w:top w:val="none" w:sz="0" w:space="0" w:color="E1E1E1"/>
            <w:left w:val="none" w:sz="0" w:space="0" w:color="E1E1E1"/>
            <w:bottom w:val="none" w:sz="0" w:space="0" w:color="E1E1E1"/>
            <w:right w:val="none" w:sz="0" w:space="0" w:color="E1E1E1"/>
          </w:divBdr>
        </w:div>
        <w:div w:id="1938174388">
          <w:marLeft w:val="0"/>
          <w:marRight w:val="0"/>
          <w:marTop w:val="138"/>
          <w:marBottom w:val="138"/>
          <w:divBdr>
            <w:top w:val="none" w:sz="0" w:space="0" w:color="E1E1E1"/>
            <w:left w:val="none" w:sz="0" w:space="0" w:color="E1E1E1"/>
            <w:bottom w:val="none" w:sz="0" w:space="0" w:color="E1E1E1"/>
            <w:right w:val="none" w:sz="0" w:space="0" w:color="E1E1E1"/>
          </w:divBdr>
        </w:div>
        <w:div w:id="1008021714">
          <w:marLeft w:val="0"/>
          <w:marRight w:val="0"/>
          <w:marTop w:val="138"/>
          <w:marBottom w:val="138"/>
          <w:divBdr>
            <w:top w:val="none" w:sz="0" w:space="0" w:color="E1E1E1"/>
            <w:left w:val="none" w:sz="0" w:space="0" w:color="E1E1E1"/>
            <w:bottom w:val="none" w:sz="0" w:space="0" w:color="E1E1E1"/>
            <w:right w:val="none" w:sz="0" w:space="0" w:color="E1E1E1"/>
          </w:divBdr>
        </w:div>
        <w:div w:id="135344247">
          <w:marLeft w:val="0"/>
          <w:marRight w:val="0"/>
          <w:marTop w:val="138"/>
          <w:marBottom w:val="138"/>
          <w:divBdr>
            <w:top w:val="none" w:sz="0" w:space="0" w:color="E1E1E1"/>
            <w:left w:val="none" w:sz="0" w:space="0" w:color="E1E1E1"/>
            <w:bottom w:val="none" w:sz="0" w:space="0" w:color="E1E1E1"/>
            <w:right w:val="none" w:sz="0" w:space="0" w:color="E1E1E1"/>
          </w:divBdr>
        </w:div>
        <w:div w:id="1254050327">
          <w:marLeft w:val="0"/>
          <w:marRight w:val="0"/>
          <w:marTop w:val="138"/>
          <w:marBottom w:val="138"/>
          <w:divBdr>
            <w:top w:val="none" w:sz="0" w:space="0" w:color="E1E1E1"/>
            <w:left w:val="none" w:sz="0" w:space="0" w:color="E1E1E1"/>
            <w:bottom w:val="none" w:sz="0" w:space="0" w:color="E1E1E1"/>
            <w:right w:val="none" w:sz="0" w:space="0" w:color="E1E1E1"/>
          </w:divBdr>
        </w:div>
        <w:div w:id="1838381395">
          <w:marLeft w:val="0"/>
          <w:marRight w:val="0"/>
          <w:marTop w:val="138"/>
          <w:marBottom w:val="138"/>
          <w:divBdr>
            <w:top w:val="none" w:sz="0" w:space="0" w:color="E1E1E1"/>
            <w:left w:val="none" w:sz="0" w:space="0" w:color="E1E1E1"/>
            <w:bottom w:val="none" w:sz="0" w:space="0" w:color="E1E1E1"/>
            <w:right w:val="none" w:sz="0" w:space="0" w:color="E1E1E1"/>
          </w:divBdr>
        </w:div>
        <w:div w:id="1989431892">
          <w:marLeft w:val="0"/>
          <w:marRight w:val="0"/>
          <w:marTop w:val="138"/>
          <w:marBottom w:val="138"/>
          <w:divBdr>
            <w:top w:val="none" w:sz="0" w:space="0" w:color="E1E1E1"/>
            <w:left w:val="none" w:sz="0" w:space="0" w:color="E1E1E1"/>
            <w:bottom w:val="none" w:sz="0" w:space="0" w:color="E1E1E1"/>
            <w:right w:val="none" w:sz="0" w:space="0" w:color="E1E1E1"/>
          </w:divBdr>
        </w:div>
        <w:div w:id="2016764848">
          <w:marLeft w:val="0"/>
          <w:marRight w:val="0"/>
          <w:marTop w:val="138"/>
          <w:marBottom w:val="138"/>
          <w:divBdr>
            <w:top w:val="none" w:sz="0" w:space="0" w:color="E1E1E1"/>
            <w:left w:val="none" w:sz="0" w:space="0" w:color="E1E1E1"/>
            <w:bottom w:val="none" w:sz="0" w:space="0" w:color="E1E1E1"/>
            <w:right w:val="none" w:sz="0" w:space="0" w:color="E1E1E1"/>
          </w:divBdr>
        </w:div>
        <w:div w:id="1207900">
          <w:marLeft w:val="0"/>
          <w:marRight w:val="0"/>
          <w:marTop w:val="138"/>
          <w:marBottom w:val="138"/>
          <w:divBdr>
            <w:top w:val="none" w:sz="0" w:space="0" w:color="E1E1E1"/>
            <w:left w:val="none" w:sz="0" w:space="0" w:color="E1E1E1"/>
            <w:bottom w:val="none" w:sz="0" w:space="0" w:color="E1E1E1"/>
            <w:right w:val="none" w:sz="0" w:space="0" w:color="E1E1E1"/>
          </w:divBdr>
        </w:div>
        <w:div w:id="1066951053">
          <w:marLeft w:val="0"/>
          <w:marRight w:val="0"/>
          <w:marTop w:val="138"/>
          <w:marBottom w:val="138"/>
          <w:divBdr>
            <w:top w:val="none" w:sz="0" w:space="0" w:color="E1E1E1"/>
            <w:left w:val="none" w:sz="0" w:space="0" w:color="E1E1E1"/>
            <w:bottom w:val="none" w:sz="0" w:space="0" w:color="E1E1E1"/>
            <w:right w:val="none" w:sz="0" w:space="0" w:color="E1E1E1"/>
          </w:divBdr>
        </w:div>
        <w:div w:id="162938819">
          <w:marLeft w:val="0"/>
          <w:marRight w:val="0"/>
          <w:marTop w:val="138"/>
          <w:marBottom w:val="138"/>
          <w:divBdr>
            <w:top w:val="none" w:sz="0" w:space="0" w:color="E1E1E1"/>
            <w:left w:val="none" w:sz="0" w:space="0" w:color="E1E1E1"/>
            <w:bottom w:val="none" w:sz="0" w:space="0" w:color="E1E1E1"/>
            <w:right w:val="none" w:sz="0" w:space="0" w:color="E1E1E1"/>
          </w:divBdr>
        </w:div>
        <w:div w:id="984040918">
          <w:marLeft w:val="0"/>
          <w:marRight w:val="0"/>
          <w:marTop w:val="138"/>
          <w:marBottom w:val="138"/>
          <w:divBdr>
            <w:top w:val="none" w:sz="0" w:space="0" w:color="E1E1E1"/>
            <w:left w:val="none" w:sz="0" w:space="0" w:color="E1E1E1"/>
            <w:bottom w:val="none" w:sz="0" w:space="0" w:color="E1E1E1"/>
            <w:right w:val="none" w:sz="0" w:space="0" w:color="E1E1E1"/>
          </w:divBdr>
        </w:div>
        <w:div w:id="1061946208">
          <w:marLeft w:val="0"/>
          <w:marRight w:val="0"/>
          <w:marTop w:val="138"/>
          <w:marBottom w:val="138"/>
          <w:divBdr>
            <w:top w:val="none" w:sz="0" w:space="0" w:color="E1E1E1"/>
            <w:left w:val="none" w:sz="0" w:space="0" w:color="E1E1E1"/>
            <w:bottom w:val="none" w:sz="0" w:space="0" w:color="E1E1E1"/>
            <w:right w:val="none" w:sz="0" w:space="0" w:color="E1E1E1"/>
          </w:divBdr>
        </w:div>
        <w:div w:id="166286830">
          <w:marLeft w:val="0"/>
          <w:marRight w:val="0"/>
          <w:marTop w:val="138"/>
          <w:marBottom w:val="138"/>
          <w:divBdr>
            <w:top w:val="none" w:sz="0" w:space="0" w:color="E1E1E1"/>
            <w:left w:val="none" w:sz="0" w:space="0" w:color="E1E1E1"/>
            <w:bottom w:val="none" w:sz="0" w:space="0" w:color="E1E1E1"/>
            <w:right w:val="none" w:sz="0" w:space="0" w:color="E1E1E1"/>
          </w:divBdr>
        </w:div>
        <w:div w:id="832186409">
          <w:marLeft w:val="0"/>
          <w:marRight w:val="0"/>
          <w:marTop w:val="138"/>
          <w:marBottom w:val="138"/>
          <w:divBdr>
            <w:top w:val="none" w:sz="0" w:space="0" w:color="E1E1E1"/>
            <w:left w:val="none" w:sz="0" w:space="0" w:color="E1E1E1"/>
            <w:bottom w:val="none" w:sz="0" w:space="0" w:color="E1E1E1"/>
            <w:right w:val="none" w:sz="0" w:space="0" w:color="E1E1E1"/>
          </w:divBdr>
        </w:div>
        <w:div w:id="1303655380">
          <w:marLeft w:val="0"/>
          <w:marRight w:val="0"/>
          <w:marTop w:val="138"/>
          <w:marBottom w:val="138"/>
          <w:divBdr>
            <w:top w:val="none" w:sz="0" w:space="0" w:color="E1E1E1"/>
            <w:left w:val="none" w:sz="0" w:space="0" w:color="E1E1E1"/>
            <w:bottom w:val="none" w:sz="0" w:space="0" w:color="E1E1E1"/>
            <w:right w:val="none" w:sz="0" w:space="0" w:color="E1E1E1"/>
          </w:divBdr>
        </w:div>
        <w:div w:id="1821579351">
          <w:marLeft w:val="0"/>
          <w:marRight w:val="0"/>
          <w:marTop w:val="138"/>
          <w:marBottom w:val="138"/>
          <w:divBdr>
            <w:top w:val="none" w:sz="0" w:space="0" w:color="E1E1E1"/>
            <w:left w:val="none" w:sz="0" w:space="0" w:color="E1E1E1"/>
            <w:bottom w:val="none" w:sz="0" w:space="0" w:color="E1E1E1"/>
            <w:right w:val="none" w:sz="0" w:space="0" w:color="E1E1E1"/>
          </w:divBdr>
        </w:div>
        <w:div w:id="1219901587">
          <w:marLeft w:val="0"/>
          <w:marRight w:val="0"/>
          <w:marTop w:val="138"/>
          <w:marBottom w:val="138"/>
          <w:divBdr>
            <w:top w:val="none" w:sz="0" w:space="0" w:color="E1E1E1"/>
            <w:left w:val="none" w:sz="0" w:space="0" w:color="E1E1E1"/>
            <w:bottom w:val="none" w:sz="0" w:space="0" w:color="E1E1E1"/>
            <w:right w:val="none" w:sz="0" w:space="0" w:color="E1E1E1"/>
          </w:divBdr>
        </w:div>
        <w:div w:id="1622421207">
          <w:marLeft w:val="0"/>
          <w:marRight w:val="0"/>
          <w:marTop w:val="138"/>
          <w:marBottom w:val="138"/>
          <w:divBdr>
            <w:top w:val="none" w:sz="0" w:space="0" w:color="E1E1E1"/>
            <w:left w:val="none" w:sz="0" w:space="0" w:color="E1E1E1"/>
            <w:bottom w:val="none" w:sz="0" w:space="0" w:color="E1E1E1"/>
            <w:right w:val="none" w:sz="0" w:space="0" w:color="E1E1E1"/>
          </w:divBdr>
        </w:div>
        <w:div w:id="379939585">
          <w:marLeft w:val="0"/>
          <w:marRight w:val="0"/>
          <w:marTop w:val="138"/>
          <w:marBottom w:val="138"/>
          <w:divBdr>
            <w:top w:val="none" w:sz="0" w:space="0" w:color="E1E1E1"/>
            <w:left w:val="none" w:sz="0" w:space="0" w:color="E1E1E1"/>
            <w:bottom w:val="none" w:sz="0" w:space="0" w:color="E1E1E1"/>
            <w:right w:val="none" w:sz="0" w:space="0" w:color="E1E1E1"/>
          </w:divBdr>
        </w:div>
        <w:div w:id="894972297">
          <w:marLeft w:val="0"/>
          <w:marRight w:val="0"/>
          <w:marTop w:val="138"/>
          <w:marBottom w:val="138"/>
          <w:divBdr>
            <w:top w:val="none" w:sz="0" w:space="0" w:color="E1E1E1"/>
            <w:left w:val="none" w:sz="0" w:space="0" w:color="E1E1E1"/>
            <w:bottom w:val="none" w:sz="0" w:space="0" w:color="E1E1E1"/>
            <w:right w:val="none" w:sz="0" w:space="0" w:color="E1E1E1"/>
          </w:divBdr>
        </w:div>
        <w:div w:id="1662153644">
          <w:marLeft w:val="0"/>
          <w:marRight w:val="0"/>
          <w:marTop w:val="138"/>
          <w:marBottom w:val="138"/>
          <w:divBdr>
            <w:top w:val="none" w:sz="0" w:space="0" w:color="E1E1E1"/>
            <w:left w:val="none" w:sz="0" w:space="0" w:color="E1E1E1"/>
            <w:bottom w:val="none" w:sz="0" w:space="0" w:color="E1E1E1"/>
            <w:right w:val="none" w:sz="0" w:space="0" w:color="E1E1E1"/>
          </w:divBdr>
        </w:div>
        <w:div w:id="852691260">
          <w:marLeft w:val="0"/>
          <w:marRight w:val="0"/>
          <w:marTop w:val="138"/>
          <w:marBottom w:val="138"/>
          <w:divBdr>
            <w:top w:val="none" w:sz="0" w:space="0" w:color="E1E1E1"/>
            <w:left w:val="none" w:sz="0" w:space="0" w:color="E1E1E1"/>
            <w:bottom w:val="none" w:sz="0" w:space="0" w:color="E1E1E1"/>
            <w:right w:val="none" w:sz="0" w:space="0" w:color="E1E1E1"/>
          </w:divBdr>
        </w:div>
        <w:div w:id="1270506106">
          <w:marLeft w:val="0"/>
          <w:marRight w:val="0"/>
          <w:marTop w:val="138"/>
          <w:marBottom w:val="138"/>
          <w:divBdr>
            <w:top w:val="none" w:sz="0" w:space="0" w:color="E1E1E1"/>
            <w:left w:val="none" w:sz="0" w:space="0" w:color="E1E1E1"/>
            <w:bottom w:val="none" w:sz="0" w:space="0" w:color="E1E1E1"/>
            <w:right w:val="none" w:sz="0" w:space="0" w:color="E1E1E1"/>
          </w:divBdr>
        </w:div>
      </w:divsChild>
    </w:div>
    <w:div w:id="217127332">
      <w:bodyDiv w:val="1"/>
      <w:marLeft w:val="0"/>
      <w:marRight w:val="0"/>
      <w:marTop w:val="0"/>
      <w:marBottom w:val="0"/>
      <w:divBdr>
        <w:top w:val="none" w:sz="0" w:space="0" w:color="auto"/>
        <w:left w:val="none" w:sz="0" w:space="0" w:color="auto"/>
        <w:bottom w:val="none" w:sz="0" w:space="0" w:color="auto"/>
        <w:right w:val="none" w:sz="0" w:space="0" w:color="auto"/>
      </w:divBdr>
    </w:div>
    <w:div w:id="255360059">
      <w:bodyDiv w:val="1"/>
      <w:marLeft w:val="0"/>
      <w:marRight w:val="0"/>
      <w:marTop w:val="0"/>
      <w:marBottom w:val="0"/>
      <w:divBdr>
        <w:top w:val="none" w:sz="0" w:space="0" w:color="auto"/>
        <w:left w:val="none" w:sz="0" w:space="0" w:color="auto"/>
        <w:bottom w:val="none" w:sz="0" w:space="0" w:color="auto"/>
        <w:right w:val="none" w:sz="0" w:space="0" w:color="auto"/>
      </w:divBdr>
    </w:div>
    <w:div w:id="904485658">
      <w:bodyDiv w:val="1"/>
      <w:marLeft w:val="0"/>
      <w:marRight w:val="0"/>
      <w:marTop w:val="0"/>
      <w:marBottom w:val="0"/>
      <w:divBdr>
        <w:top w:val="none" w:sz="0" w:space="0" w:color="auto"/>
        <w:left w:val="none" w:sz="0" w:space="0" w:color="auto"/>
        <w:bottom w:val="none" w:sz="0" w:space="0" w:color="auto"/>
        <w:right w:val="none" w:sz="0" w:space="0" w:color="auto"/>
      </w:divBdr>
    </w:div>
    <w:div w:id="1136139444">
      <w:bodyDiv w:val="1"/>
      <w:marLeft w:val="0"/>
      <w:marRight w:val="0"/>
      <w:marTop w:val="0"/>
      <w:marBottom w:val="0"/>
      <w:divBdr>
        <w:top w:val="none" w:sz="0" w:space="0" w:color="auto"/>
        <w:left w:val="none" w:sz="0" w:space="0" w:color="auto"/>
        <w:bottom w:val="none" w:sz="0" w:space="0" w:color="auto"/>
        <w:right w:val="none" w:sz="0" w:space="0" w:color="auto"/>
      </w:divBdr>
    </w:div>
    <w:div w:id="1205947676">
      <w:bodyDiv w:val="1"/>
      <w:marLeft w:val="0"/>
      <w:marRight w:val="0"/>
      <w:marTop w:val="0"/>
      <w:marBottom w:val="0"/>
      <w:divBdr>
        <w:top w:val="none" w:sz="0" w:space="0" w:color="auto"/>
        <w:left w:val="none" w:sz="0" w:space="0" w:color="auto"/>
        <w:bottom w:val="none" w:sz="0" w:space="0" w:color="auto"/>
        <w:right w:val="none" w:sz="0" w:space="0" w:color="auto"/>
      </w:divBdr>
    </w:div>
    <w:div w:id="1803494053">
      <w:bodyDiv w:val="1"/>
      <w:marLeft w:val="0"/>
      <w:marRight w:val="0"/>
      <w:marTop w:val="0"/>
      <w:marBottom w:val="0"/>
      <w:divBdr>
        <w:top w:val="none" w:sz="0" w:space="0" w:color="auto"/>
        <w:left w:val="none" w:sz="0" w:space="0" w:color="auto"/>
        <w:bottom w:val="none" w:sz="0" w:space="0" w:color="auto"/>
        <w:right w:val="none" w:sz="0" w:space="0" w:color="auto"/>
      </w:divBdr>
      <w:divsChild>
        <w:div w:id="51774454">
          <w:marLeft w:val="0"/>
          <w:marRight w:val="0"/>
          <w:marTop w:val="58"/>
          <w:marBottom w:val="115"/>
          <w:divBdr>
            <w:top w:val="single" w:sz="4" w:space="0" w:color="E1E1E1"/>
            <w:left w:val="single" w:sz="4" w:space="0" w:color="E1E1E1"/>
            <w:bottom w:val="single" w:sz="4" w:space="0" w:color="E1E1E1"/>
            <w:right w:val="single" w:sz="4" w:space="0" w:color="E1E1E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tyles" Target="styles.xml"/><Relationship Id="rId7"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1CFEE-B688-4335-B38A-66F1A812C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1076</Words>
  <Characters>6136</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Return Value</vt:lpstr>
    </vt:vector>
  </TitlesOfParts>
  <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ALTEK COMPUTER</cp:lastModifiedBy>
  <cp:revision>31</cp:revision>
  <dcterms:created xsi:type="dcterms:W3CDTF">2017-05-17T03:38:00Z</dcterms:created>
  <dcterms:modified xsi:type="dcterms:W3CDTF">2020-01-27T05:07:00Z</dcterms:modified>
</cp:coreProperties>
</file>