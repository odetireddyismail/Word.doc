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9A0" w:rsidRPr="009617B6" w:rsidRDefault="003479A0" w:rsidP="003479A0">
      <w:pPr>
        <w:shd w:val="clear" w:color="auto" w:fill="FFFFFF"/>
        <w:spacing w:after="0" w:line="240" w:lineRule="auto"/>
        <w:textAlignment w:val="baseline"/>
        <w:rPr>
          <w:ins w:id="0" w:author="Unknown"/>
          <w:rFonts w:ascii="Helvetica" w:eastAsia="Times New Roman" w:hAnsi="Helvetica" w:cs="Times New Roman"/>
          <w:color w:val="666666"/>
          <w:sz w:val="17"/>
          <w:szCs w:val="17"/>
        </w:rPr>
      </w:pPr>
      <w:ins w:id="1" w:author="Unknown">
        <w:r w:rsidRPr="009617B6">
          <w:rPr>
            <w:rFonts w:ascii="inherit" w:eastAsia="Times New Roman" w:hAnsi="inherit" w:cs="Times New Roman"/>
            <w:b/>
            <w:bCs/>
            <w:color w:val="000000"/>
            <w:sz w:val="17"/>
          </w:rPr>
          <w:t>35. What is the difference between an alert box and a confirmation box?</w:t>
        </w:r>
      </w:ins>
    </w:p>
    <w:p w:rsidR="003479A0" w:rsidRPr="009617B6" w:rsidRDefault="003479A0" w:rsidP="003479A0">
      <w:pPr>
        <w:shd w:val="clear" w:color="auto" w:fill="FFFFFF"/>
        <w:spacing w:before="204" w:after="204" w:line="240" w:lineRule="auto"/>
        <w:textAlignment w:val="baseline"/>
        <w:rPr>
          <w:ins w:id="2" w:author="Unknown"/>
          <w:rFonts w:ascii="Helvetica" w:eastAsia="Times New Roman" w:hAnsi="Helvetica" w:cs="Times New Roman"/>
          <w:color w:val="666666"/>
          <w:sz w:val="17"/>
          <w:szCs w:val="17"/>
        </w:rPr>
      </w:pPr>
      <w:ins w:id="3" w:author="Unknown">
        <w:r w:rsidRPr="009617B6">
          <w:rPr>
            <w:rFonts w:ascii="Helvetica" w:eastAsia="Times New Roman" w:hAnsi="Helvetica" w:cs="Times New Roman"/>
            <w:color w:val="666666"/>
            <w:sz w:val="17"/>
            <w:szCs w:val="17"/>
          </w:rPr>
          <w:t>An alert box displays only one button which is the OK button.</w:t>
        </w:r>
      </w:ins>
    </w:p>
    <w:p w:rsidR="003479A0" w:rsidRPr="009617B6" w:rsidRDefault="003479A0" w:rsidP="003479A0">
      <w:pPr>
        <w:shd w:val="clear" w:color="auto" w:fill="FFFFFF"/>
        <w:spacing w:before="204" w:after="204" w:line="240" w:lineRule="auto"/>
        <w:textAlignment w:val="baseline"/>
        <w:rPr>
          <w:ins w:id="4" w:author="Unknown"/>
          <w:rFonts w:ascii="Helvetica" w:eastAsia="Times New Roman" w:hAnsi="Helvetica" w:cs="Times New Roman"/>
          <w:color w:val="666666"/>
          <w:sz w:val="17"/>
          <w:szCs w:val="17"/>
        </w:rPr>
      </w:pPr>
      <w:ins w:id="5" w:author="Unknown">
        <w:r w:rsidRPr="009617B6">
          <w:rPr>
            <w:rFonts w:ascii="Helvetica" w:eastAsia="Times New Roman" w:hAnsi="Helvetica" w:cs="Times New Roman"/>
            <w:color w:val="666666"/>
            <w:sz w:val="17"/>
            <w:szCs w:val="17"/>
          </w:rPr>
          <w:t>But a Confirmation box displays two buttons namely OK and cancel.</w:t>
        </w:r>
      </w:ins>
    </w:p>
    <w:p w:rsidR="003479A0" w:rsidRPr="009617B6" w:rsidRDefault="003479A0" w:rsidP="003479A0">
      <w:pPr>
        <w:shd w:val="clear" w:color="auto" w:fill="FFFFFF"/>
        <w:spacing w:after="0" w:line="240" w:lineRule="auto"/>
        <w:textAlignment w:val="baseline"/>
        <w:rPr>
          <w:ins w:id="6" w:author="Unknown"/>
          <w:rFonts w:ascii="Helvetica" w:eastAsia="Times New Roman" w:hAnsi="Helvetica" w:cs="Times New Roman"/>
          <w:color w:val="666666"/>
          <w:sz w:val="17"/>
          <w:szCs w:val="17"/>
        </w:rPr>
      </w:pPr>
      <w:ins w:id="7" w:author="Unknown">
        <w:r w:rsidRPr="009617B6">
          <w:rPr>
            <w:rFonts w:ascii="inherit" w:eastAsia="Times New Roman" w:hAnsi="inherit" w:cs="Times New Roman"/>
            <w:b/>
            <w:bCs/>
            <w:color w:val="000000"/>
            <w:sz w:val="17"/>
          </w:rPr>
          <w:t>36. What are escape characters?</w:t>
        </w:r>
      </w:ins>
    </w:p>
    <w:p w:rsidR="003479A0" w:rsidRPr="009617B6" w:rsidRDefault="003479A0" w:rsidP="003479A0">
      <w:pPr>
        <w:shd w:val="clear" w:color="auto" w:fill="FFFFFF"/>
        <w:spacing w:before="204" w:after="204" w:line="240" w:lineRule="auto"/>
        <w:textAlignment w:val="baseline"/>
        <w:rPr>
          <w:ins w:id="8" w:author="Unknown"/>
          <w:rFonts w:ascii="Helvetica" w:eastAsia="Times New Roman" w:hAnsi="Helvetica" w:cs="Times New Roman"/>
          <w:color w:val="666666"/>
          <w:sz w:val="17"/>
          <w:szCs w:val="17"/>
        </w:rPr>
      </w:pPr>
      <w:ins w:id="9" w:author="Unknown">
        <w:r w:rsidRPr="009617B6">
          <w:rPr>
            <w:rFonts w:ascii="Helvetica" w:eastAsia="Times New Roman" w:hAnsi="Helvetica" w:cs="Times New Roman"/>
            <w:color w:val="666666"/>
            <w:sz w:val="17"/>
            <w:szCs w:val="17"/>
          </w:rPr>
          <w:t>Escape characters (Backslash) is used when working with special characters like single quotes, double quotes, apostrophes and ampersands. Place backslash before the characters to make it display.</w:t>
        </w:r>
      </w:ins>
    </w:p>
    <w:p w:rsidR="003479A0" w:rsidRPr="009617B6" w:rsidRDefault="003479A0" w:rsidP="003479A0">
      <w:pPr>
        <w:shd w:val="clear" w:color="auto" w:fill="FFFFFF"/>
        <w:spacing w:before="204" w:after="204" w:line="240" w:lineRule="auto"/>
        <w:textAlignment w:val="baseline"/>
        <w:rPr>
          <w:ins w:id="10" w:author="Unknown"/>
          <w:rFonts w:ascii="Helvetica" w:eastAsia="Times New Roman" w:hAnsi="Helvetica" w:cs="Times New Roman"/>
          <w:color w:val="666666"/>
          <w:sz w:val="17"/>
          <w:szCs w:val="17"/>
        </w:rPr>
      </w:pPr>
      <w:ins w:id="11" w:author="Unknown">
        <w:r w:rsidRPr="009617B6">
          <w:rPr>
            <w:rFonts w:ascii="Helvetica" w:eastAsia="Times New Roman" w:hAnsi="Helvetica" w:cs="Times New Roman"/>
            <w:color w:val="666666"/>
            <w:sz w:val="17"/>
            <w:szCs w:val="17"/>
          </w:rPr>
          <w:t>Example:</w:t>
        </w:r>
      </w:ins>
    </w:p>
    <w:p w:rsidR="003479A0" w:rsidRPr="009617B6" w:rsidRDefault="003479A0" w:rsidP="003479A0">
      <w:pPr>
        <w:spacing w:after="138" w:line="240" w:lineRule="auto"/>
        <w:textAlignment w:val="baseline"/>
        <w:rPr>
          <w:ins w:id="12" w:author="Unknown"/>
          <w:rFonts w:ascii="Courier New" w:eastAsia="Times New Roman" w:hAnsi="Courier New" w:cs="Courier New"/>
          <w:color w:val="666666"/>
          <w:sz w:val="24"/>
          <w:szCs w:val="24"/>
        </w:rPr>
      </w:pPr>
      <w:ins w:id="13" w:author="Unknown">
        <w:r w:rsidRPr="009617B6">
          <w:rPr>
            <w:rFonts w:ascii="Courier New" w:eastAsia="Times New Roman" w:hAnsi="Courier New" w:cs="Courier New"/>
            <w:color w:val="666666"/>
            <w:sz w:val="24"/>
            <w:szCs w:val="24"/>
          </w:rPr>
          <w:object w:dxaOrig="2730"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36.5pt;height:61pt" o:ole="">
              <v:imagedata r:id="rId5" o:title=""/>
            </v:shape>
            <w:control r:id="rId6" w:name="DefaultOcxName8" w:shapeid="_x0000_i1090"/>
          </w:object>
        </w:r>
      </w:ins>
    </w:p>
    <w:tbl>
      <w:tblPr>
        <w:tblW w:w="0" w:type="auto"/>
        <w:tblCellSpacing w:w="15" w:type="dxa"/>
        <w:tblCellMar>
          <w:top w:w="15" w:type="dxa"/>
          <w:left w:w="15" w:type="dxa"/>
          <w:bottom w:w="15" w:type="dxa"/>
          <w:right w:w="15" w:type="dxa"/>
        </w:tblCellMar>
        <w:tblLook w:val="04A0"/>
      </w:tblPr>
      <w:tblGrid>
        <w:gridCol w:w="150"/>
        <w:gridCol w:w="9300"/>
      </w:tblGrid>
      <w:tr w:rsidR="003479A0" w:rsidRPr="009617B6" w:rsidTr="00D31A8E">
        <w:trPr>
          <w:tblCellSpacing w:w="15" w:type="dxa"/>
        </w:trPr>
        <w:tc>
          <w:tcPr>
            <w:tcW w:w="0" w:type="auto"/>
            <w:tcBorders>
              <w:top w:val="nil"/>
              <w:left w:val="nil"/>
              <w:bottom w:val="nil"/>
              <w:right w:val="nil"/>
            </w:tcBorders>
            <w:shd w:val="clear" w:color="auto" w:fill="F8F8F8"/>
            <w:vAlign w:val="center"/>
            <w:hideMark/>
          </w:tcPr>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2</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3</w:t>
            </w:r>
          </w:p>
        </w:tc>
        <w:tc>
          <w:tcPr>
            <w:tcW w:w="9366" w:type="dxa"/>
            <w:tcBorders>
              <w:top w:val="nil"/>
              <w:left w:val="nil"/>
              <w:bottom w:val="nil"/>
              <w:right w:val="nil"/>
            </w:tcBorders>
            <w:shd w:val="clear" w:color="auto" w:fill="F8F8F8"/>
            <w:vAlign w:val="center"/>
            <w:hideMark/>
          </w:tcPr>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proofErr w:type="spellStart"/>
            <w:r w:rsidRPr="009617B6">
              <w:rPr>
                <w:rFonts w:ascii="inherit" w:eastAsia="Times New Roman" w:hAnsi="inherit" w:cs="Times New Roman"/>
                <w:color w:val="000000"/>
                <w:sz w:val="15"/>
              </w:rPr>
              <w:t>document.write</w:t>
            </w:r>
            <w:proofErr w:type="spellEnd"/>
            <w:r w:rsidRPr="009617B6">
              <w:rPr>
                <w:rFonts w:ascii="inherit" w:eastAsia="Times New Roman" w:hAnsi="inherit" w:cs="Times New Roman"/>
                <w:color w:val="000000"/>
                <w:sz w:val="15"/>
              </w:rPr>
              <w:t xml:space="preserve"> "I m a "good" boy"</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proofErr w:type="spellStart"/>
            <w:r w:rsidRPr="009617B6">
              <w:rPr>
                <w:rFonts w:ascii="inherit" w:eastAsia="Times New Roman" w:hAnsi="inherit" w:cs="Times New Roman"/>
                <w:color w:val="000000"/>
                <w:sz w:val="15"/>
              </w:rPr>
              <w:t>document.write</w:t>
            </w:r>
            <w:proofErr w:type="spellEnd"/>
            <w:r w:rsidRPr="009617B6">
              <w:rPr>
                <w:rFonts w:ascii="inherit" w:eastAsia="Times New Roman" w:hAnsi="inherit" w:cs="Times New Roman"/>
                <w:color w:val="000000"/>
                <w:sz w:val="15"/>
              </w:rPr>
              <w:t xml:space="preserve"> "I m a \"good\" boy"</w:t>
            </w:r>
          </w:p>
        </w:tc>
      </w:tr>
    </w:tbl>
    <w:p w:rsidR="003479A0" w:rsidRPr="009617B6" w:rsidRDefault="003479A0" w:rsidP="003479A0">
      <w:pPr>
        <w:shd w:val="clear" w:color="auto" w:fill="FFFFFF"/>
        <w:spacing w:after="0" w:line="240" w:lineRule="auto"/>
        <w:textAlignment w:val="baseline"/>
        <w:rPr>
          <w:ins w:id="14" w:author="Unknown"/>
          <w:rFonts w:ascii="Helvetica" w:eastAsia="Times New Roman" w:hAnsi="Helvetica" w:cs="Times New Roman"/>
          <w:color w:val="666666"/>
          <w:sz w:val="17"/>
          <w:szCs w:val="17"/>
        </w:rPr>
      </w:pPr>
      <w:ins w:id="15" w:author="Unknown">
        <w:r w:rsidRPr="009617B6">
          <w:rPr>
            <w:rFonts w:ascii="inherit" w:eastAsia="Times New Roman" w:hAnsi="inherit" w:cs="Times New Roman"/>
            <w:b/>
            <w:bCs/>
            <w:color w:val="000000"/>
            <w:sz w:val="17"/>
          </w:rPr>
          <w:t>37. What are JavaScript Cookies?</w:t>
        </w:r>
      </w:ins>
    </w:p>
    <w:p w:rsidR="003479A0" w:rsidRPr="009617B6" w:rsidRDefault="003479A0" w:rsidP="003479A0">
      <w:pPr>
        <w:shd w:val="clear" w:color="auto" w:fill="FFFFFF"/>
        <w:spacing w:before="204" w:after="204" w:line="240" w:lineRule="auto"/>
        <w:textAlignment w:val="baseline"/>
        <w:rPr>
          <w:ins w:id="16" w:author="Unknown"/>
          <w:rFonts w:ascii="Helvetica" w:eastAsia="Times New Roman" w:hAnsi="Helvetica" w:cs="Times New Roman"/>
          <w:color w:val="666666"/>
          <w:sz w:val="17"/>
          <w:szCs w:val="17"/>
        </w:rPr>
      </w:pPr>
      <w:ins w:id="17" w:author="Unknown">
        <w:r w:rsidRPr="009617B6">
          <w:rPr>
            <w:rFonts w:ascii="Helvetica" w:eastAsia="Times New Roman" w:hAnsi="Helvetica" w:cs="Times New Roman"/>
            <w:color w:val="666666"/>
            <w:sz w:val="17"/>
            <w:szCs w:val="17"/>
          </w:rPr>
          <w:t>Cookies are the small test files stored in a computer and it gets created when the user visits the websites to store information that they need. Example could be User Name details and shopping cart information from the previous visits.</w:t>
        </w:r>
      </w:ins>
    </w:p>
    <w:p w:rsidR="003479A0" w:rsidRPr="009617B6" w:rsidRDefault="003479A0" w:rsidP="003479A0">
      <w:pPr>
        <w:shd w:val="clear" w:color="auto" w:fill="FFFFFF"/>
        <w:spacing w:after="0" w:line="240" w:lineRule="auto"/>
        <w:textAlignment w:val="baseline"/>
        <w:rPr>
          <w:ins w:id="18" w:author="Unknown"/>
          <w:rFonts w:ascii="Helvetica" w:eastAsia="Times New Roman" w:hAnsi="Helvetica" w:cs="Times New Roman"/>
          <w:color w:val="666666"/>
          <w:sz w:val="17"/>
          <w:szCs w:val="17"/>
        </w:rPr>
      </w:pPr>
      <w:ins w:id="19" w:author="Unknown">
        <w:r w:rsidRPr="009617B6">
          <w:rPr>
            <w:rFonts w:ascii="inherit" w:eastAsia="Times New Roman" w:hAnsi="inherit" w:cs="Times New Roman"/>
            <w:b/>
            <w:bCs/>
            <w:color w:val="000000"/>
            <w:sz w:val="17"/>
          </w:rPr>
          <w:t>38. Explain what is pop()method in JavaScript?</w:t>
        </w:r>
      </w:ins>
    </w:p>
    <w:p w:rsidR="003479A0" w:rsidRPr="009617B6" w:rsidRDefault="003479A0" w:rsidP="003479A0">
      <w:pPr>
        <w:shd w:val="clear" w:color="auto" w:fill="FFFFFF"/>
        <w:spacing w:before="204" w:after="204" w:line="240" w:lineRule="auto"/>
        <w:textAlignment w:val="baseline"/>
        <w:rPr>
          <w:ins w:id="20" w:author="Unknown"/>
          <w:rFonts w:ascii="Helvetica" w:eastAsia="Times New Roman" w:hAnsi="Helvetica" w:cs="Times New Roman"/>
          <w:color w:val="666666"/>
          <w:sz w:val="17"/>
          <w:szCs w:val="17"/>
        </w:rPr>
      </w:pPr>
      <w:ins w:id="21" w:author="Unknown">
        <w:r w:rsidRPr="009617B6">
          <w:rPr>
            <w:rFonts w:ascii="Helvetica" w:eastAsia="Times New Roman" w:hAnsi="Helvetica" w:cs="Times New Roman"/>
            <w:color w:val="666666"/>
            <w:sz w:val="17"/>
            <w:szCs w:val="17"/>
          </w:rPr>
          <w:t>The pop() method is similar as the shift() method but the difference is that the Shift method works at the start of the array.  Also the pop() method take the last element off of the given array and returns it. The array on which is called is then altered.</w:t>
        </w:r>
        <w:r w:rsidRPr="009617B6">
          <w:rPr>
            <w:rFonts w:ascii="Helvetica" w:eastAsia="Times New Roman" w:hAnsi="Helvetica" w:cs="Times New Roman"/>
            <w:color w:val="666666"/>
            <w:sz w:val="17"/>
            <w:szCs w:val="17"/>
          </w:rPr>
          <w:br/>
          <w:t>Example:</w:t>
        </w:r>
        <w:r w:rsidRPr="009617B6">
          <w:rPr>
            <w:rFonts w:ascii="Helvetica" w:eastAsia="Times New Roman" w:hAnsi="Helvetica" w:cs="Times New Roman"/>
            <w:color w:val="666666"/>
            <w:sz w:val="17"/>
            <w:szCs w:val="17"/>
          </w:rPr>
          <w:br/>
        </w:r>
        <w:proofErr w:type="spellStart"/>
        <w:r w:rsidRPr="009617B6">
          <w:rPr>
            <w:rFonts w:ascii="Helvetica" w:eastAsia="Times New Roman" w:hAnsi="Helvetica" w:cs="Times New Roman"/>
            <w:color w:val="666666"/>
            <w:sz w:val="17"/>
            <w:szCs w:val="17"/>
          </w:rPr>
          <w:t>var</w:t>
        </w:r>
        <w:proofErr w:type="spellEnd"/>
        <w:r w:rsidRPr="009617B6">
          <w:rPr>
            <w:rFonts w:ascii="Helvetica" w:eastAsia="Times New Roman" w:hAnsi="Helvetica" w:cs="Times New Roman"/>
            <w:color w:val="666666"/>
            <w:sz w:val="17"/>
            <w:szCs w:val="17"/>
          </w:rPr>
          <w:t xml:space="preserve"> cloths = [“Shirt”, “Pant”, “</w:t>
        </w:r>
        <w:proofErr w:type="spellStart"/>
        <w:r w:rsidRPr="009617B6">
          <w:rPr>
            <w:rFonts w:ascii="Helvetica" w:eastAsia="Times New Roman" w:hAnsi="Helvetica" w:cs="Times New Roman"/>
            <w:color w:val="666666"/>
            <w:sz w:val="17"/>
            <w:szCs w:val="17"/>
          </w:rPr>
          <w:t>TShirt</w:t>
        </w:r>
        <w:proofErr w:type="spellEnd"/>
        <w:r w:rsidRPr="009617B6">
          <w:rPr>
            <w:rFonts w:ascii="Helvetica" w:eastAsia="Times New Roman" w:hAnsi="Helvetica" w:cs="Times New Roman"/>
            <w:color w:val="666666"/>
            <w:sz w:val="17"/>
            <w:szCs w:val="17"/>
          </w:rPr>
          <w:t>”];</w:t>
        </w:r>
        <w:r w:rsidRPr="009617B6">
          <w:rPr>
            <w:rFonts w:ascii="Helvetica" w:eastAsia="Times New Roman" w:hAnsi="Helvetica" w:cs="Times New Roman"/>
            <w:color w:val="666666"/>
            <w:sz w:val="17"/>
            <w:szCs w:val="17"/>
          </w:rPr>
          <w:br/>
          <w:t>cloths.pop();</w:t>
        </w:r>
        <w:r w:rsidRPr="009617B6">
          <w:rPr>
            <w:rFonts w:ascii="Helvetica" w:eastAsia="Times New Roman" w:hAnsi="Helvetica" w:cs="Times New Roman"/>
            <w:color w:val="666666"/>
            <w:sz w:val="17"/>
            <w:szCs w:val="17"/>
          </w:rPr>
          <w:br/>
          <w:t xml:space="preserve">//Now cloth becomes </w:t>
        </w:r>
        <w:proofErr w:type="spellStart"/>
        <w:r w:rsidRPr="009617B6">
          <w:rPr>
            <w:rFonts w:ascii="Helvetica" w:eastAsia="Times New Roman" w:hAnsi="Helvetica" w:cs="Times New Roman"/>
            <w:color w:val="666666"/>
            <w:sz w:val="17"/>
            <w:szCs w:val="17"/>
          </w:rPr>
          <w:t>Shirt,Pant</w:t>
        </w:r>
        <w:proofErr w:type="spellEnd"/>
      </w:ins>
    </w:p>
    <w:p w:rsidR="003479A0" w:rsidRPr="009617B6" w:rsidRDefault="003479A0" w:rsidP="003479A0">
      <w:pPr>
        <w:shd w:val="clear" w:color="auto" w:fill="FFFFFF"/>
        <w:spacing w:after="0" w:line="240" w:lineRule="auto"/>
        <w:textAlignment w:val="baseline"/>
        <w:rPr>
          <w:ins w:id="22" w:author="Unknown"/>
          <w:rFonts w:ascii="Helvetica" w:eastAsia="Times New Roman" w:hAnsi="Helvetica" w:cs="Times New Roman"/>
          <w:color w:val="666666"/>
          <w:sz w:val="17"/>
          <w:szCs w:val="17"/>
        </w:rPr>
      </w:pPr>
      <w:ins w:id="23" w:author="Unknown">
        <w:r w:rsidRPr="009617B6">
          <w:rPr>
            <w:rFonts w:ascii="inherit" w:eastAsia="Times New Roman" w:hAnsi="inherit" w:cs="Times New Roman"/>
            <w:b/>
            <w:bCs/>
            <w:color w:val="000000"/>
            <w:sz w:val="17"/>
          </w:rPr>
          <w:t>39. Whether JavaScript has concept level scope?</w:t>
        </w:r>
      </w:ins>
    </w:p>
    <w:p w:rsidR="003479A0" w:rsidRPr="009617B6" w:rsidRDefault="003479A0" w:rsidP="003479A0">
      <w:pPr>
        <w:shd w:val="clear" w:color="auto" w:fill="FFFFFF"/>
        <w:spacing w:before="204" w:after="204" w:line="240" w:lineRule="auto"/>
        <w:textAlignment w:val="baseline"/>
        <w:rPr>
          <w:ins w:id="24" w:author="Unknown"/>
          <w:rFonts w:ascii="Helvetica" w:eastAsia="Times New Roman" w:hAnsi="Helvetica" w:cs="Times New Roman"/>
          <w:color w:val="666666"/>
          <w:sz w:val="17"/>
          <w:szCs w:val="17"/>
        </w:rPr>
      </w:pPr>
      <w:ins w:id="25" w:author="Unknown">
        <w:r w:rsidRPr="009617B6">
          <w:rPr>
            <w:rFonts w:ascii="Helvetica" w:eastAsia="Times New Roman" w:hAnsi="Helvetica" w:cs="Times New Roman"/>
            <w:color w:val="666666"/>
            <w:sz w:val="17"/>
            <w:szCs w:val="17"/>
          </w:rPr>
          <w:t>No. JavaScript does not have concept level scope. The variable declared inside the function has scope inside the function.</w:t>
        </w:r>
      </w:ins>
    </w:p>
    <w:p w:rsidR="003479A0" w:rsidRPr="009617B6" w:rsidRDefault="003479A0" w:rsidP="003479A0">
      <w:pPr>
        <w:shd w:val="clear" w:color="auto" w:fill="FFFFFF"/>
        <w:spacing w:after="0" w:line="240" w:lineRule="auto"/>
        <w:textAlignment w:val="baseline"/>
        <w:rPr>
          <w:ins w:id="26" w:author="Unknown"/>
          <w:rFonts w:ascii="Helvetica" w:eastAsia="Times New Roman" w:hAnsi="Helvetica" w:cs="Times New Roman"/>
          <w:color w:val="666666"/>
          <w:sz w:val="17"/>
          <w:szCs w:val="17"/>
        </w:rPr>
      </w:pPr>
      <w:ins w:id="27" w:author="Unknown">
        <w:r w:rsidRPr="009617B6">
          <w:rPr>
            <w:rFonts w:ascii="inherit" w:eastAsia="Times New Roman" w:hAnsi="inherit" w:cs="Times New Roman"/>
            <w:b/>
            <w:bCs/>
            <w:color w:val="000000"/>
            <w:sz w:val="17"/>
          </w:rPr>
          <w:t xml:space="preserve">40. Mention what is the disadvantage of using </w:t>
        </w:r>
        <w:proofErr w:type="spellStart"/>
        <w:r w:rsidRPr="009617B6">
          <w:rPr>
            <w:rFonts w:ascii="inherit" w:eastAsia="Times New Roman" w:hAnsi="inherit" w:cs="Times New Roman"/>
            <w:b/>
            <w:bCs/>
            <w:color w:val="000000"/>
            <w:sz w:val="17"/>
          </w:rPr>
          <w:t>innerHTML</w:t>
        </w:r>
        <w:proofErr w:type="spellEnd"/>
        <w:r w:rsidRPr="009617B6">
          <w:rPr>
            <w:rFonts w:ascii="inherit" w:eastAsia="Times New Roman" w:hAnsi="inherit" w:cs="Times New Roman"/>
            <w:b/>
            <w:bCs/>
            <w:color w:val="000000"/>
            <w:sz w:val="17"/>
          </w:rPr>
          <w:t xml:space="preserve"> in JavaScript?</w:t>
        </w:r>
      </w:ins>
    </w:p>
    <w:p w:rsidR="003479A0" w:rsidRPr="009617B6" w:rsidRDefault="003479A0" w:rsidP="003479A0">
      <w:pPr>
        <w:shd w:val="clear" w:color="auto" w:fill="FFFFFF"/>
        <w:spacing w:before="204" w:after="204" w:line="240" w:lineRule="auto"/>
        <w:textAlignment w:val="baseline"/>
        <w:rPr>
          <w:ins w:id="28" w:author="Unknown"/>
          <w:rFonts w:ascii="Helvetica" w:eastAsia="Times New Roman" w:hAnsi="Helvetica" w:cs="Times New Roman"/>
          <w:color w:val="666666"/>
          <w:sz w:val="17"/>
          <w:szCs w:val="17"/>
        </w:rPr>
      </w:pPr>
      <w:ins w:id="29" w:author="Unknown">
        <w:r w:rsidRPr="009617B6">
          <w:rPr>
            <w:rFonts w:ascii="Helvetica" w:eastAsia="Times New Roman" w:hAnsi="Helvetica" w:cs="Times New Roman"/>
            <w:color w:val="666666"/>
            <w:sz w:val="17"/>
            <w:szCs w:val="17"/>
          </w:rPr>
          <w:t xml:space="preserve">If you use </w:t>
        </w:r>
        <w:proofErr w:type="spellStart"/>
        <w:r w:rsidRPr="009617B6">
          <w:rPr>
            <w:rFonts w:ascii="Helvetica" w:eastAsia="Times New Roman" w:hAnsi="Helvetica" w:cs="Times New Roman"/>
            <w:color w:val="666666"/>
            <w:sz w:val="17"/>
            <w:szCs w:val="17"/>
          </w:rPr>
          <w:t>innerHTML</w:t>
        </w:r>
        <w:proofErr w:type="spellEnd"/>
        <w:r w:rsidRPr="009617B6">
          <w:rPr>
            <w:rFonts w:ascii="Helvetica" w:eastAsia="Times New Roman" w:hAnsi="Helvetica" w:cs="Times New Roman"/>
            <w:color w:val="666666"/>
            <w:sz w:val="17"/>
            <w:szCs w:val="17"/>
          </w:rPr>
          <w:t xml:space="preserve"> in JavaScript the disadvantage is</w:t>
        </w:r>
      </w:ins>
    </w:p>
    <w:p w:rsidR="003479A0" w:rsidRPr="009617B6" w:rsidRDefault="003479A0" w:rsidP="003479A0">
      <w:pPr>
        <w:numPr>
          <w:ilvl w:val="0"/>
          <w:numId w:val="1"/>
        </w:numPr>
        <w:shd w:val="clear" w:color="auto" w:fill="FFFFFF"/>
        <w:spacing w:after="0" w:line="240" w:lineRule="auto"/>
        <w:ind w:left="321" w:firstLine="0"/>
        <w:textAlignment w:val="baseline"/>
        <w:rPr>
          <w:ins w:id="30" w:author="Unknown"/>
          <w:rFonts w:ascii="inherit" w:eastAsia="Times New Roman" w:hAnsi="inherit" w:cs="Times New Roman"/>
          <w:color w:val="666666"/>
          <w:sz w:val="17"/>
          <w:szCs w:val="17"/>
        </w:rPr>
      </w:pPr>
      <w:ins w:id="31" w:author="Unknown">
        <w:r w:rsidRPr="009617B6">
          <w:rPr>
            <w:rFonts w:ascii="inherit" w:eastAsia="Times New Roman" w:hAnsi="inherit" w:cs="Times New Roman"/>
            <w:color w:val="666666"/>
            <w:sz w:val="17"/>
            <w:szCs w:val="17"/>
          </w:rPr>
          <w:t>Content is replaced everywhere</w:t>
        </w:r>
      </w:ins>
    </w:p>
    <w:p w:rsidR="003479A0" w:rsidRPr="009617B6" w:rsidRDefault="003479A0" w:rsidP="003479A0">
      <w:pPr>
        <w:numPr>
          <w:ilvl w:val="0"/>
          <w:numId w:val="1"/>
        </w:numPr>
        <w:shd w:val="clear" w:color="auto" w:fill="FFFFFF"/>
        <w:spacing w:after="0" w:line="240" w:lineRule="auto"/>
        <w:ind w:left="321" w:firstLine="0"/>
        <w:textAlignment w:val="baseline"/>
        <w:rPr>
          <w:ins w:id="32" w:author="Unknown"/>
          <w:rFonts w:ascii="inherit" w:eastAsia="Times New Roman" w:hAnsi="inherit" w:cs="Times New Roman"/>
          <w:color w:val="666666"/>
          <w:sz w:val="17"/>
          <w:szCs w:val="17"/>
        </w:rPr>
      </w:pPr>
      <w:ins w:id="33" w:author="Unknown">
        <w:r w:rsidRPr="009617B6">
          <w:rPr>
            <w:rFonts w:ascii="inherit" w:eastAsia="Times New Roman" w:hAnsi="inherit" w:cs="Times New Roman"/>
            <w:color w:val="666666"/>
            <w:sz w:val="17"/>
            <w:szCs w:val="17"/>
          </w:rPr>
          <w:t xml:space="preserve">We cannot use like “appending to </w:t>
        </w:r>
        <w:proofErr w:type="spellStart"/>
        <w:r w:rsidRPr="009617B6">
          <w:rPr>
            <w:rFonts w:ascii="inherit" w:eastAsia="Times New Roman" w:hAnsi="inherit" w:cs="Times New Roman"/>
            <w:color w:val="666666"/>
            <w:sz w:val="17"/>
            <w:szCs w:val="17"/>
          </w:rPr>
          <w:t>innerHTML</w:t>
        </w:r>
        <w:proofErr w:type="spellEnd"/>
        <w:r w:rsidRPr="009617B6">
          <w:rPr>
            <w:rFonts w:ascii="inherit" w:eastAsia="Times New Roman" w:hAnsi="inherit" w:cs="Times New Roman"/>
            <w:color w:val="666666"/>
            <w:sz w:val="17"/>
            <w:szCs w:val="17"/>
          </w:rPr>
          <w:t>”</w:t>
        </w:r>
      </w:ins>
    </w:p>
    <w:p w:rsidR="003479A0" w:rsidRPr="009617B6" w:rsidRDefault="003479A0" w:rsidP="003479A0">
      <w:pPr>
        <w:numPr>
          <w:ilvl w:val="0"/>
          <w:numId w:val="1"/>
        </w:numPr>
        <w:shd w:val="clear" w:color="auto" w:fill="FFFFFF"/>
        <w:spacing w:after="0" w:line="240" w:lineRule="auto"/>
        <w:ind w:left="321" w:firstLine="0"/>
        <w:textAlignment w:val="baseline"/>
        <w:rPr>
          <w:ins w:id="34" w:author="Unknown"/>
          <w:rFonts w:ascii="inherit" w:eastAsia="Times New Roman" w:hAnsi="inherit" w:cs="Times New Roman"/>
          <w:color w:val="666666"/>
          <w:sz w:val="17"/>
          <w:szCs w:val="17"/>
        </w:rPr>
      </w:pPr>
      <w:ins w:id="35" w:author="Unknown">
        <w:r w:rsidRPr="009617B6">
          <w:rPr>
            <w:rFonts w:ascii="inherit" w:eastAsia="Times New Roman" w:hAnsi="inherit" w:cs="Times New Roman"/>
            <w:color w:val="666666"/>
            <w:sz w:val="17"/>
            <w:szCs w:val="17"/>
          </w:rPr>
          <w:t>Even if you use +=like “</w:t>
        </w:r>
        <w:proofErr w:type="spellStart"/>
        <w:r w:rsidRPr="009617B6">
          <w:rPr>
            <w:rFonts w:ascii="inherit" w:eastAsia="Times New Roman" w:hAnsi="inherit" w:cs="Times New Roman"/>
            <w:color w:val="666666"/>
            <w:sz w:val="17"/>
            <w:szCs w:val="17"/>
          </w:rPr>
          <w:t>innerHTML</w:t>
        </w:r>
        <w:proofErr w:type="spellEnd"/>
        <w:r w:rsidRPr="009617B6">
          <w:rPr>
            <w:rFonts w:ascii="inherit" w:eastAsia="Times New Roman" w:hAnsi="inherit" w:cs="Times New Roman"/>
            <w:color w:val="666666"/>
            <w:sz w:val="17"/>
            <w:szCs w:val="17"/>
          </w:rPr>
          <w:t xml:space="preserve"> = </w:t>
        </w:r>
        <w:proofErr w:type="spellStart"/>
        <w:r w:rsidRPr="009617B6">
          <w:rPr>
            <w:rFonts w:ascii="inherit" w:eastAsia="Times New Roman" w:hAnsi="inherit" w:cs="Times New Roman"/>
            <w:color w:val="666666"/>
            <w:sz w:val="17"/>
            <w:szCs w:val="17"/>
          </w:rPr>
          <w:t>innerHTML</w:t>
        </w:r>
        <w:proofErr w:type="spellEnd"/>
        <w:r w:rsidRPr="009617B6">
          <w:rPr>
            <w:rFonts w:ascii="inherit" w:eastAsia="Times New Roman" w:hAnsi="inherit" w:cs="Times New Roman"/>
            <w:color w:val="666666"/>
            <w:sz w:val="17"/>
            <w:szCs w:val="17"/>
          </w:rPr>
          <w:t xml:space="preserve"> + ‘html’” still the old content is replaced by html</w:t>
        </w:r>
      </w:ins>
    </w:p>
    <w:p w:rsidR="003479A0" w:rsidRPr="009617B6" w:rsidRDefault="003479A0" w:rsidP="003479A0">
      <w:pPr>
        <w:numPr>
          <w:ilvl w:val="0"/>
          <w:numId w:val="1"/>
        </w:numPr>
        <w:shd w:val="clear" w:color="auto" w:fill="FFFFFF"/>
        <w:spacing w:after="0" w:line="240" w:lineRule="auto"/>
        <w:ind w:left="321" w:firstLine="0"/>
        <w:textAlignment w:val="baseline"/>
        <w:rPr>
          <w:ins w:id="36" w:author="Unknown"/>
          <w:rFonts w:ascii="inherit" w:eastAsia="Times New Roman" w:hAnsi="inherit" w:cs="Times New Roman"/>
          <w:color w:val="666666"/>
          <w:sz w:val="17"/>
          <w:szCs w:val="17"/>
        </w:rPr>
      </w:pPr>
      <w:ins w:id="37" w:author="Unknown">
        <w:r w:rsidRPr="009617B6">
          <w:rPr>
            <w:rFonts w:ascii="inherit" w:eastAsia="Times New Roman" w:hAnsi="inherit" w:cs="Times New Roman"/>
            <w:color w:val="666666"/>
            <w:sz w:val="17"/>
            <w:szCs w:val="17"/>
          </w:rPr>
          <w:t xml:space="preserve">The entire </w:t>
        </w:r>
        <w:proofErr w:type="spellStart"/>
        <w:r w:rsidRPr="009617B6">
          <w:rPr>
            <w:rFonts w:ascii="inherit" w:eastAsia="Times New Roman" w:hAnsi="inherit" w:cs="Times New Roman"/>
            <w:color w:val="666666"/>
            <w:sz w:val="17"/>
            <w:szCs w:val="17"/>
          </w:rPr>
          <w:t>innerHTML</w:t>
        </w:r>
        <w:proofErr w:type="spellEnd"/>
        <w:r w:rsidRPr="009617B6">
          <w:rPr>
            <w:rFonts w:ascii="inherit" w:eastAsia="Times New Roman" w:hAnsi="inherit" w:cs="Times New Roman"/>
            <w:color w:val="666666"/>
            <w:sz w:val="17"/>
            <w:szCs w:val="17"/>
          </w:rPr>
          <w:t xml:space="preserve"> content is re-parsed and build into elements, therefore its much slower</w:t>
        </w:r>
      </w:ins>
    </w:p>
    <w:p w:rsidR="003479A0" w:rsidRPr="009617B6" w:rsidRDefault="003479A0" w:rsidP="003479A0">
      <w:pPr>
        <w:numPr>
          <w:ilvl w:val="0"/>
          <w:numId w:val="1"/>
        </w:numPr>
        <w:shd w:val="clear" w:color="auto" w:fill="FFFFFF"/>
        <w:spacing w:after="0" w:line="240" w:lineRule="auto"/>
        <w:ind w:left="321" w:firstLine="0"/>
        <w:textAlignment w:val="baseline"/>
        <w:rPr>
          <w:ins w:id="38" w:author="Unknown"/>
          <w:rFonts w:ascii="inherit" w:eastAsia="Times New Roman" w:hAnsi="inherit" w:cs="Times New Roman"/>
          <w:color w:val="666666"/>
          <w:sz w:val="17"/>
          <w:szCs w:val="17"/>
        </w:rPr>
      </w:pPr>
      <w:ins w:id="39" w:author="Unknown">
        <w:r w:rsidRPr="009617B6">
          <w:rPr>
            <w:rFonts w:ascii="inherit" w:eastAsia="Times New Roman" w:hAnsi="inherit" w:cs="Times New Roman"/>
            <w:color w:val="666666"/>
            <w:sz w:val="17"/>
            <w:szCs w:val="17"/>
          </w:rPr>
          <w:t xml:space="preserve">The </w:t>
        </w:r>
        <w:proofErr w:type="spellStart"/>
        <w:r w:rsidRPr="009617B6">
          <w:rPr>
            <w:rFonts w:ascii="inherit" w:eastAsia="Times New Roman" w:hAnsi="inherit" w:cs="Times New Roman"/>
            <w:color w:val="666666"/>
            <w:sz w:val="17"/>
            <w:szCs w:val="17"/>
          </w:rPr>
          <w:t>innerHTML</w:t>
        </w:r>
        <w:proofErr w:type="spellEnd"/>
        <w:r w:rsidRPr="009617B6">
          <w:rPr>
            <w:rFonts w:ascii="inherit" w:eastAsia="Times New Roman" w:hAnsi="inherit" w:cs="Times New Roman"/>
            <w:color w:val="666666"/>
            <w:sz w:val="17"/>
            <w:szCs w:val="17"/>
          </w:rPr>
          <w:t xml:space="preserve"> does not provide validation and therefore we can potentially insert valid and broken HTML in the document and break it</w:t>
        </w:r>
      </w:ins>
    </w:p>
    <w:p w:rsidR="003479A0" w:rsidRPr="009617B6" w:rsidRDefault="003479A0" w:rsidP="003479A0">
      <w:pPr>
        <w:shd w:val="clear" w:color="auto" w:fill="FFFFFF"/>
        <w:spacing w:after="0" w:line="240" w:lineRule="auto"/>
        <w:textAlignment w:val="baseline"/>
        <w:rPr>
          <w:ins w:id="40" w:author="Unknown"/>
          <w:rFonts w:ascii="Helvetica" w:eastAsia="Times New Roman" w:hAnsi="Helvetica" w:cs="Times New Roman"/>
          <w:color w:val="666666"/>
          <w:sz w:val="17"/>
          <w:szCs w:val="17"/>
        </w:rPr>
      </w:pPr>
      <w:ins w:id="41" w:author="Unknown">
        <w:r w:rsidRPr="009617B6">
          <w:rPr>
            <w:rFonts w:ascii="inherit" w:eastAsia="Times New Roman" w:hAnsi="inherit" w:cs="Times New Roman"/>
            <w:b/>
            <w:bCs/>
            <w:color w:val="000000"/>
            <w:sz w:val="17"/>
          </w:rPr>
          <w:t>41. What is break and continue statements?</w:t>
        </w:r>
      </w:ins>
    </w:p>
    <w:p w:rsidR="003479A0" w:rsidRPr="009617B6" w:rsidRDefault="003479A0" w:rsidP="003479A0">
      <w:pPr>
        <w:shd w:val="clear" w:color="auto" w:fill="FFFFFF"/>
        <w:spacing w:before="204" w:after="204" w:line="240" w:lineRule="auto"/>
        <w:textAlignment w:val="baseline"/>
        <w:rPr>
          <w:ins w:id="42" w:author="Unknown"/>
          <w:rFonts w:ascii="Helvetica" w:eastAsia="Times New Roman" w:hAnsi="Helvetica" w:cs="Times New Roman"/>
          <w:color w:val="666666"/>
          <w:sz w:val="17"/>
          <w:szCs w:val="17"/>
        </w:rPr>
      </w:pPr>
      <w:ins w:id="43" w:author="Unknown">
        <w:r w:rsidRPr="009617B6">
          <w:rPr>
            <w:rFonts w:ascii="Helvetica" w:eastAsia="Times New Roman" w:hAnsi="Helvetica" w:cs="Times New Roman"/>
            <w:color w:val="666666"/>
            <w:sz w:val="17"/>
            <w:szCs w:val="17"/>
          </w:rPr>
          <w:t>Break statement exits from the current loop.</w:t>
        </w:r>
      </w:ins>
    </w:p>
    <w:p w:rsidR="003479A0" w:rsidRPr="009617B6" w:rsidRDefault="003479A0" w:rsidP="003479A0">
      <w:pPr>
        <w:shd w:val="clear" w:color="auto" w:fill="FFFFFF"/>
        <w:spacing w:before="204" w:after="204" w:line="240" w:lineRule="auto"/>
        <w:textAlignment w:val="baseline"/>
        <w:rPr>
          <w:ins w:id="44" w:author="Unknown"/>
          <w:rFonts w:ascii="Helvetica" w:eastAsia="Times New Roman" w:hAnsi="Helvetica" w:cs="Times New Roman"/>
          <w:color w:val="666666"/>
          <w:sz w:val="17"/>
          <w:szCs w:val="17"/>
        </w:rPr>
      </w:pPr>
      <w:ins w:id="45" w:author="Unknown">
        <w:r w:rsidRPr="009617B6">
          <w:rPr>
            <w:rFonts w:ascii="Helvetica" w:eastAsia="Times New Roman" w:hAnsi="Helvetica" w:cs="Times New Roman"/>
            <w:color w:val="666666"/>
            <w:sz w:val="17"/>
            <w:szCs w:val="17"/>
          </w:rPr>
          <w:t>Continue statement continues with next statement of the loop.</w:t>
        </w:r>
      </w:ins>
    </w:p>
    <w:p w:rsidR="003479A0" w:rsidRPr="009617B6" w:rsidRDefault="003479A0" w:rsidP="003479A0">
      <w:pPr>
        <w:shd w:val="clear" w:color="auto" w:fill="FFFFFF"/>
        <w:spacing w:after="0" w:line="240" w:lineRule="auto"/>
        <w:textAlignment w:val="baseline"/>
        <w:rPr>
          <w:ins w:id="46" w:author="Unknown"/>
          <w:rFonts w:ascii="Helvetica" w:eastAsia="Times New Roman" w:hAnsi="Helvetica" w:cs="Times New Roman"/>
          <w:color w:val="666666"/>
          <w:sz w:val="17"/>
          <w:szCs w:val="17"/>
        </w:rPr>
      </w:pPr>
      <w:ins w:id="47" w:author="Unknown">
        <w:r w:rsidRPr="009617B6">
          <w:rPr>
            <w:rFonts w:ascii="inherit" w:eastAsia="Times New Roman" w:hAnsi="inherit" w:cs="Times New Roman"/>
            <w:b/>
            <w:bCs/>
            <w:color w:val="000000"/>
            <w:sz w:val="17"/>
          </w:rPr>
          <w:t xml:space="preserve">42. What are the two basic groups of </w:t>
        </w:r>
        <w:proofErr w:type="spellStart"/>
        <w:r w:rsidRPr="009617B6">
          <w:rPr>
            <w:rFonts w:ascii="inherit" w:eastAsia="Times New Roman" w:hAnsi="inherit" w:cs="Times New Roman"/>
            <w:b/>
            <w:bCs/>
            <w:color w:val="000000"/>
            <w:sz w:val="17"/>
          </w:rPr>
          <w:t>dataypes</w:t>
        </w:r>
        <w:proofErr w:type="spellEnd"/>
        <w:r w:rsidRPr="009617B6">
          <w:rPr>
            <w:rFonts w:ascii="inherit" w:eastAsia="Times New Roman" w:hAnsi="inherit" w:cs="Times New Roman"/>
            <w:b/>
            <w:bCs/>
            <w:color w:val="000000"/>
            <w:sz w:val="17"/>
          </w:rPr>
          <w:t xml:space="preserve"> in JavaScript?</w:t>
        </w:r>
      </w:ins>
    </w:p>
    <w:p w:rsidR="003479A0" w:rsidRPr="009617B6" w:rsidRDefault="003479A0" w:rsidP="003479A0">
      <w:pPr>
        <w:shd w:val="clear" w:color="auto" w:fill="FFFFFF"/>
        <w:spacing w:before="204" w:after="204" w:line="240" w:lineRule="auto"/>
        <w:textAlignment w:val="baseline"/>
        <w:rPr>
          <w:ins w:id="48" w:author="Unknown"/>
          <w:rFonts w:ascii="Helvetica" w:eastAsia="Times New Roman" w:hAnsi="Helvetica" w:cs="Times New Roman"/>
          <w:color w:val="666666"/>
          <w:sz w:val="17"/>
          <w:szCs w:val="17"/>
        </w:rPr>
      </w:pPr>
      <w:ins w:id="49" w:author="Unknown">
        <w:r w:rsidRPr="009617B6">
          <w:rPr>
            <w:rFonts w:ascii="Helvetica" w:eastAsia="Times New Roman" w:hAnsi="Helvetica" w:cs="Times New Roman"/>
            <w:color w:val="666666"/>
            <w:sz w:val="17"/>
            <w:szCs w:val="17"/>
          </w:rPr>
          <w:t>They are as –</w:t>
        </w:r>
      </w:ins>
    </w:p>
    <w:p w:rsidR="003479A0" w:rsidRPr="009617B6" w:rsidRDefault="003479A0" w:rsidP="003479A0">
      <w:pPr>
        <w:numPr>
          <w:ilvl w:val="0"/>
          <w:numId w:val="2"/>
        </w:numPr>
        <w:shd w:val="clear" w:color="auto" w:fill="FFFFFF"/>
        <w:spacing w:after="0" w:line="240" w:lineRule="auto"/>
        <w:ind w:left="321" w:firstLine="0"/>
        <w:textAlignment w:val="baseline"/>
        <w:rPr>
          <w:ins w:id="50" w:author="Unknown"/>
          <w:rFonts w:ascii="inherit" w:eastAsia="Times New Roman" w:hAnsi="inherit" w:cs="Times New Roman"/>
          <w:color w:val="666666"/>
          <w:sz w:val="17"/>
          <w:szCs w:val="17"/>
        </w:rPr>
      </w:pPr>
      <w:ins w:id="51" w:author="Unknown">
        <w:r w:rsidRPr="009617B6">
          <w:rPr>
            <w:rFonts w:ascii="inherit" w:eastAsia="Times New Roman" w:hAnsi="inherit" w:cs="Times New Roman"/>
            <w:color w:val="666666"/>
            <w:sz w:val="17"/>
            <w:szCs w:val="17"/>
          </w:rPr>
          <w:t>Primitive</w:t>
        </w:r>
      </w:ins>
    </w:p>
    <w:p w:rsidR="003479A0" w:rsidRPr="009617B6" w:rsidRDefault="003479A0" w:rsidP="003479A0">
      <w:pPr>
        <w:numPr>
          <w:ilvl w:val="0"/>
          <w:numId w:val="2"/>
        </w:numPr>
        <w:shd w:val="clear" w:color="auto" w:fill="FFFFFF"/>
        <w:spacing w:after="0" w:line="240" w:lineRule="auto"/>
        <w:ind w:left="321" w:firstLine="0"/>
        <w:textAlignment w:val="baseline"/>
        <w:rPr>
          <w:ins w:id="52" w:author="Unknown"/>
          <w:rFonts w:ascii="inherit" w:eastAsia="Times New Roman" w:hAnsi="inherit" w:cs="Times New Roman"/>
          <w:color w:val="666666"/>
          <w:sz w:val="17"/>
          <w:szCs w:val="17"/>
        </w:rPr>
      </w:pPr>
      <w:ins w:id="53" w:author="Unknown">
        <w:r w:rsidRPr="009617B6">
          <w:rPr>
            <w:rFonts w:ascii="inherit" w:eastAsia="Times New Roman" w:hAnsi="inherit" w:cs="Times New Roman"/>
            <w:color w:val="666666"/>
            <w:sz w:val="17"/>
            <w:szCs w:val="17"/>
          </w:rPr>
          <w:t>Reference types.</w:t>
        </w:r>
      </w:ins>
    </w:p>
    <w:p w:rsidR="003479A0" w:rsidRPr="009617B6" w:rsidRDefault="003479A0" w:rsidP="003479A0">
      <w:pPr>
        <w:shd w:val="clear" w:color="auto" w:fill="FFFFFF"/>
        <w:spacing w:before="204" w:after="204" w:line="240" w:lineRule="auto"/>
        <w:textAlignment w:val="baseline"/>
        <w:rPr>
          <w:ins w:id="54" w:author="Unknown"/>
          <w:rFonts w:ascii="Helvetica" w:eastAsia="Times New Roman" w:hAnsi="Helvetica" w:cs="Times New Roman"/>
          <w:color w:val="666666"/>
          <w:sz w:val="17"/>
          <w:szCs w:val="17"/>
        </w:rPr>
      </w:pPr>
      <w:ins w:id="55" w:author="Unknown">
        <w:r w:rsidRPr="009617B6">
          <w:rPr>
            <w:rFonts w:ascii="Helvetica" w:eastAsia="Times New Roman" w:hAnsi="Helvetica" w:cs="Times New Roman"/>
            <w:color w:val="666666"/>
            <w:sz w:val="17"/>
            <w:szCs w:val="17"/>
          </w:rPr>
          <w:t>Primitive types are number and Boolean data types. Reference types are more complex types like strings and dates.</w:t>
        </w:r>
      </w:ins>
    </w:p>
    <w:p w:rsidR="003479A0" w:rsidRPr="009617B6" w:rsidRDefault="003479A0" w:rsidP="003479A0">
      <w:pPr>
        <w:shd w:val="clear" w:color="auto" w:fill="FFFFFF"/>
        <w:spacing w:after="0" w:line="240" w:lineRule="auto"/>
        <w:textAlignment w:val="baseline"/>
        <w:rPr>
          <w:ins w:id="56" w:author="Unknown"/>
          <w:rFonts w:ascii="Helvetica" w:eastAsia="Times New Roman" w:hAnsi="Helvetica" w:cs="Times New Roman"/>
          <w:color w:val="666666"/>
          <w:sz w:val="17"/>
          <w:szCs w:val="17"/>
        </w:rPr>
      </w:pPr>
      <w:ins w:id="57" w:author="Unknown">
        <w:r w:rsidRPr="009617B6">
          <w:rPr>
            <w:rFonts w:ascii="inherit" w:eastAsia="Times New Roman" w:hAnsi="inherit" w:cs="Times New Roman"/>
            <w:b/>
            <w:bCs/>
            <w:color w:val="000000"/>
            <w:sz w:val="17"/>
          </w:rPr>
          <w:lastRenderedPageBreak/>
          <w:t>43. How generic objects can be created?</w:t>
        </w:r>
      </w:ins>
    </w:p>
    <w:p w:rsidR="003479A0" w:rsidRPr="009617B6" w:rsidRDefault="003479A0" w:rsidP="003479A0">
      <w:pPr>
        <w:shd w:val="clear" w:color="auto" w:fill="FFFFFF"/>
        <w:spacing w:before="204" w:after="204" w:line="240" w:lineRule="auto"/>
        <w:textAlignment w:val="baseline"/>
        <w:rPr>
          <w:ins w:id="58" w:author="Unknown"/>
          <w:rFonts w:ascii="Helvetica" w:eastAsia="Times New Roman" w:hAnsi="Helvetica" w:cs="Times New Roman"/>
          <w:color w:val="666666"/>
          <w:sz w:val="17"/>
          <w:szCs w:val="17"/>
        </w:rPr>
      </w:pPr>
      <w:ins w:id="59" w:author="Unknown">
        <w:r w:rsidRPr="009617B6">
          <w:rPr>
            <w:rFonts w:ascii="Helvetica" w:eastAsia="Times New Roman" w:hAnsi="Helvetica" w:cs="Times New Roman"/>
            <w:color w:val="666666"/>
            <w:sz w:val="17"/>
            <w:szCs w:val="17"/>
          </w:rPr>
          <w:t>Generic objects can be created as:</w:t>
        </w:r>
      </w:ins>
    </w:p>
    <w:p w:rsidR="003479A0" w:rsidRPr="009617B6" w:rsidRDefault="003479A0" w:rsidP="003479A0">
      <w:pPr>
        <w:spacing w:after="138" w:line="240" w:lineRule="auto"/>
        <w:textAlignment w:val="baseline"/>
        <w:rPr>
          <w:ins w:id="60" w:author="Unknown"/>
          <w:rFonts w:ascii="Courier New" w:eastAsia="Times New Roman" w:hAnsi="Courier New" w:cs="Courier New"/>
          <w:color w:val="666666"/>
          <w:sz w:val="24"/>
          <w:szCs w:val="24"/>
        </w:rPr>
      </w:pPr>
      <w:ins w:id="61" w:author="Unknown">
        <w:r w:rsidRPr="009617B6">
          <w:rPr>
            <w:rFonts w:ascii="Courier New" w:eastAsia="Times New Roman" w:hAnsi="Courier New" w:cs="Courier New"/>
            <w:color w:val="666666"/>
            <w:sz w:val="24"/>
            <w:szCs w:val="24"/>
          </w:rPr>
          <w:object w:dxaOrig="2730" w:dyaOrig="1215">
            <v:shape id="_x0000_i1089" type="#_x0000_t75" style="width:136.5pt;height:61pt" o:ole="">
              <v:imagedata r:id="rId5" o:title=""/>
            </v:shape>
            <w:control r:id="rId7" w:name="DefaultOcxName9" w:shapeid="_x0000_i1089"/>
          </w:object>
        </w:r>
      </w:ins>
    </w:p>
    <w:tbl>
      <w:tblPr>
        <w:tblW w:w="0" w:type="auto"/>
        <w:tblCellSpacing w:w="15" w:type="dxa"/>
        <w:tblCellMar>
          <w:top w:w="15" w:type="dxa"/>
          <w:left w:w="15" w:type="dxa"/>
          <w:bottom w:w="15" w:type="dxa"/>
          <w:right w:w="15" w:type="dxa"/>
        </w:tblCellMar>
        <w:tblLook w:val="04A0"/>
      </w:tblPr>
      <w:tblGrid>
        <w:gridCol w:w="150"/>
        <w:gridCol w:w="9300"/>
      </w:tblGrid>
      <w:tr w:rsidR="003479A0" w:rsidRPr="009617B6" w:rsidTr="00D31A8E">
        <w:trPr>
          <w:tblCellSpacing w:w="15" w:type="dxa"/>
        </w:trPr>
        <w:tc>
          <w:tcPr>
            <w:tcW w:w="0" w:type="auto"/>
            <w:tcBorders>
              <w:top w:val="nil"/>
              <w:left w:val="nil"/>
              <w:bottom w:val="nil"/>
              <w:right w:val="nil"/>
            </w:tcBorders>
            <w:shd w:val="clear" w:color="auto" w:fill="F8F8F8"/>
            <w:vAlign w:val="center"/>
            <w:hideMark/>
          </w:tcPr>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w:t>
            </w:r>
          </w:p>
        </w:tc>
        <w:tc>
          <w:tcPr>
            <w:tcW w:w="9366" w:type="dxa"/>
            <w:tcBorders>
              <w:top w:val="nil"/>
              <w:left w:val="nil"/>
              <w:bottom w:val="nil"/>
              <w:right w:val="nil"/>
            </w:tcBorders>
            <w:shd w:val="clear" w:color="auto" w:fill="F8F8F8"/>
            <w:vAlign w:val="center"/>
            <w:hideMark/>
          </w:tcPr>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proofErr w:type="spellStart"/>
            <w:r w:rsidRPr="009617B6">
              <w:rPr>
                <w:rFonts w:ascii="inherit" w:eastAsia="Times New Roman" w:hAnsi="inherit" w:cs="Times New Roman"/>
                <w:color w:val="000000"/>
                <w:sz w:val="15"/>
              </w:rPr>
              <w:t>var</w:t>
            </w:r>
            <w:proofErr w:type="spellEnd"/>
            <w:r w:rsidRPr="009617B6">
              <w:rPr>
                <w:rFonts w:ascii="inherit" w:eastAsia="Times New Roman" w:hAnsi="inherit" w:cs="Times New Roman"/>
                <w:color w:val="000000"/>
                <w:sz w:val="15"/>
              </w:rPr>
              <w:t xml:space="preserve"> I = new object();</w:t>
            </w:r>
          </w:p>
        </w:tc>
      </w:tr>
    </w:tbl>
    <w:p w:rsidR="003479A0" w:rsidRPr="009617B6" w:rsidRDefault="003479A0" w:rsidP="003479A0">
      <w:pPr>
        <w:shd w:val="clear" w:color="auto" w:fill="FFFFFF"/>
        <w:spacing w:after="0" w:line="240" w:lineRule="auto"/>
        <w:textAlignment w:val="baseline"/>
        <w:rPr>
          <w:ins w:id="62" w:author="Unknown"/>
          <w:rFonts w:ascii="Helvetica" w:eastAsia="Times New Roman" w:hAnsi="Helvetica" w:cs="Times New Roman"/>
          <w:color w:val="666666"/>
          <w:sz w:val="17"/>
          <w:szCs w:val="17"/>
        </w:rPr>
      </w:pPr>
      <w:ins w:id="63" w:author="Unknown">
        <w:r w:rsidRPr="009617B6">
          <w:rPr>
            <w:rFonts w:ascii="inherit" w:eastAsia="Times New Roman" w:hAnsi="inherit" w:cs="Times New Roman"/>
            <w:b/>
            <w:bCs/>
            <w:color w:val="000000"/>
            <w:sz w:val="17"/>
          </w:rPr>
          <w:t>44. What is the use of type of operator?</w:t>
        </w:r>
      </w:ins>
    </w:p>
    <w:p w:rsidR="003479A0" w:rsidRPr="009617B6" w:rsidRDefault="003479A0" w:rsidP="003479A0">
      <w:pPr>
        <w:shd w:val="clear" w:color="auto" w:fill="FFFFFF"/>
        <w:spacing w:before="204" w:after="204" w:line="240" w:lineRule="auto"/>
        <w:textAlignment w:val="baseline"/>
        <w:rPr>
          <w:ins w:id="64" w:author="Unknown"/>
          <w:rFonts w:ascii="Helvetica" w:eastAsia="Times New Roman" w:hAnsi="Helvetica" w:cs="Times New Roman"/>
          <w:color w:val="666666"/>
          <w:sz w:val="17"/>
          <w:szCs w:val="17"/>
        </w:rPr>
      </w:pPr>
      <w:ins w:id="65" w:author="Unknown">
        <w:r w:rsidRPr="009617B6">
          <w:rPr>
            <w:rFonts w:ascii="Helvetica" w:eastAsia="Times New Roman" w:hAnsi="Helvetica" w:cs="Times New Roman"/>
            <w:color w:val="666666"/>
            <w:sz w:val="17"/>
            <w:szCs w:val="17"/>
          </w:rPr>
          <w:t>‘</w:t>
        </w:r>
        <w:proofErr w:type="spellStart"/>
        <w:r w:rsidRPr="009617B6">
          <w:rPr>
            <w:rFonts w:ascii="Helvetica" w:eastAsia="Times New Roman" w:hAnsi="Helvetica" w:cs="Times New Roman"/>
            <w:color w:val="666666"/>
            <w:sz w:val="17"/>
            <w:szCs w:val="17"/>
          </w:rPr>
          <w:t>Typeof</w:t>
        </w:r>
        <w:proofErr w:type="spellEnd"/>
        <w:r w:rsidRPr="009617B6">
          <w:rPr>
            <w:rFonts w:ascii="Helvetica" w:eastAsia="Times New Roman" w:hAnsi="Helvetica" w:cs="Times New Roman"/>
            <w:color w:val="666666"/>
            <w:sz w:val="17"/>
            <w:szCs w:val="17"/>
          </w:rPr>
          <w:t>’ is an operator which is used to return a string description of the type of a variable.</w:t>
        </w:r>
      </w:ins>
    </w:p>
    <w:p w:rsidR="003479A0" w:rsidRPr="009617B6" w:rsidRDefault="003479A0" w:rsidP="003479A0">
      <w:pPr>
        <w:shd w:val="clear" w:color="auto" w:fill="FFFFFF"/>
        <w:spacing w:after="0" w:line="240" w:lineRule="auto"/>
        <w:textAlignment w:val="baseline"/>
        <w:rPr>
          <w:ins w:id="66" w:author="Unknown"/>
          <w:rFonts w:ascii="Helvetica" w:eastAsia="Times New Roman" w:hAnsi="Helvetica" w:cs="Times New Roman"/>
          <w:color w:val="666666"/>
          <w:sz w:val="17"/>
          <w:szCs w:val="17"/>
        </w:rPr>
      </w:pPr>
      <w:ins w:id="67" w:author="Unknown">
        <w:r w:rsidRPr="009617B6">
          <w:rPr>
            <w:rFonts w:ascii="inherit" w:eastAsia="Times New Roman" w:hAnsi="inherit" w:cs="Times New Roman"/>
            <w:b/>
            <w:bCs/>
            <w:color w:val="000000"/>
            <w:sz w:val="17"/>
          </w:rPr>
          <w:t>45. Which keywords are used to handle exceptions?</w:t>
        </w:r>
      </w:ins>
    </w:p>
    <w:p w:rsidR="003479A0" w:rsidRPr="009617B6" w:rsidRDefault="003479A0" w:rsidP="003479A0">
      <w:pPr>
        <w:shd w:val="clear" w:color="auto" w:fill="FFFFFF"/>
        <w:spacing w:before="204" w:after="204" w:line="240" w:lineRule="auto"/>
        <w:textAlignment w:val="baseline"/>
        <w:rPr>
          <w:ins w:id="68" w:author="Unknown"/>
          <w:rFonts w:ascii="Helvetica" w:eastAsia="Times New Roman" w:hAnsi="Helvetica" w:cs="Times New Roman"/>
          <w:color w:val="666666"/>
          <w:sz w:val="17"/>
          <w:szCs w:val="17"/>
        </w:rPr>
      </w:pPr>
      <w:ins w:id="69" w:author="Unknown">
        <w:r w:rsidRPr="009617B6">
          <w:rPr>
            <w:rFonts w:ascii="Helvetica" w:eastAsia="Times New Roman" w:hAnsi="Helvetica" w:cs="Times New Roman"/>
            <w:color w:val="666666"/>
            <w:sz w:val="17"/>
            <w:szCs w:val="17"/>
          </w:rPr>
          <w:t>Try… Catch—finally is used to handle exceptions in the JavaScript</w:t>
        </w:r>
      </w:ins>
    </w:p>
    <w:p w:rsidR="003479A0" w:rsidRPr="009617B6" w:rsidRDefault="003479A0" w:rsidP="003479A0">
      <w:pPr>
        <w:spacing w:after="138" w:line="240" w:lineRule="auto"/>
        <w:textAlignment w:val="baseline"/>
        <w:rPr>
          <w:ins w:id="70" w:author="Unknown"/>
          <w:rFonts w:ascii="Courier New" w:eastAsia="Times New Roman" w:hAnsi="Courier New" w:cs="Courier New"/>
          <w:color w:val="666666"/>
          <w:sz w:val="24"/>
          <w:szCs w:val="24"/>
        </w:rPr>
      </w:pPr>
      <w:ins w:id="71" w:author="Unknown">
        <w:r w:rsidRPr="009617B6">
          <w:rPr>
            <w:rFonts w:ascii="Courier New" w:eastAsia="Times New Roman" w:hAnsi="Courier New" w:cs="Courier New"/>
            <w:color w:val="666666"/>
            <w:sz w:val="24"/>
            <w:szCs w:val="24"/>
          </w:rPr>
          <w:object w:dxaOrig="2730" w:dyaOrig="1215">
            <v:shape id="_x0000_i1088" type="#_x0000_t75" style="width:136.5pt;height:61pt" o:ole="">
              <v:imagedata r:id="rId5" o:title=""/>
            </v:shape>
            <w:control r:id="rId8" w:name="DefaultOcxName10" w:shapeid="_x0000_i1088"/>
          </w:object>
        </w:r>
      </w:ins>
    </w:p>
    <w:tbl>
      <w:tblPr>
        <w:tblW w:w="0" w:type="auto"/>
        <w:tblCellSpacing w:w="15" w:type="dxa"/>
        <w:tblCellMar>
          <w:top w:w="15" w:type="dxa"/>
          <w:left w:w="15" w:type="dxa"/>
          <w:bottom w:w="15" w:type="dxa"/>
          <w:right w:w="15" w:type="dxa"/>
        </w:tblCellMar>
        <w:tblLook w:val="04A0"/>
      </w:tblPr>
      <w:tblGrid>
        <w:gridCol w:w="225"/>
        <w:gridCol w:w="9225"/>
      </w:tblGrid>
      <w:tr w:rsidR="003479A0" w:rsidRPr="009617B6" w:rsidTr="00D31A8E">
        <w:trPr>
          <w:tblCellSpacing w:w="15" w:type="dxa"/>
        </w:trPr>
        <w:tc>
          <w:tcPr>
            <w:tcW w:w="0" w:type="auto"/>
            <w:tcBorders>
              <w:top w:val="nil"/>
              <w:left w:val="nil"/>
              <w:bottom w:val="nil"/>
              <w:right w:val="nil"/>
            </w:tcBorders>
            <w:shd w:val="clear" w:color="auto" w:fill="F8F8F8"/>
            <w:vAlign w:val="center"/>
            <w:hideMark/>
          </w:tcPr>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2</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3</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4</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5</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6</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7</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8</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9</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10</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11</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12</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13</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14</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15</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16</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17</w:t>
            </w:r>
          </w:p>
        </w:tc>
        <w:tc>
          <w:tcPr>
            <w:tcW w:w="9285" w:type="dxa"/>
            <w:tcBorders>
              <w:top w:val="nil"/>
              <w:left w:val="nil"/>
              <w:bottom w:val="nil"/>
              <w:right w:val="nil"/>
            </w:tcBorders>
            <w:shd w:val="clear" w:color="auto" w:fill="F8F8F8"/>
            <w:vAlign w:val="center"/>
            <w:hideMark/>
          </w:tcPr>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Try{</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Code</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Catch(exp){</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Code to throw an exception</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Finally{</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Code runs either it finishes successfully or after catch</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w:t>
            </w:r>
          </w:p>
        </w:tc>
      </w:tr>
    </w:tbl>
    <w:p w:rsidR="003479A0" w:rsidRPr="009617B6" w:rsidRDefault="003479A0" w:rsidP="003479A0">
      <w:pPr>
        <w:shd w:val="clear" w:color="auto" w:fill="FFFFFF"/>
        <w:spacing w:after="0" w:line="240" w:lineRule="auto"/>
        <w:textAlignment w:val="baseline"/>
        <w:rPr>
          <w:ins w:id="72" w:author="Unknown"/>
          <w:rFonts w:ascii="Helvetica" w:eastAsia="Times New Roman" w:hAnsi="Helvetica" w:cs="Times New Roman"/>
          <w:color w:val="666666"/>
          <w:sz w:val="17"/>
          <w:szCs w:val="17"/>
        </w:rPr>
      </w:pPr>
      <w:ins w:id="73" w:author="Unknown">
        <w:r w:rsidRPr="009617B6">
          <w:rPr>
            <w:rFonts w:ascii="inherit" w:eastAsia="Times New Roman" w:hAnsi="inherit" w:cs="Times New Roman"/>
            <w:b/>
            <w:bCs/>
            <w:color w:val="000000"/>
            <w:sz w:val="17"/>
          </w:rPr>
          <w:t>46. Which keyword is used to print the text in the screen?</w:t>
        </w:r>
      </w:ins>
    </w:p>
    <w:p w:rsidR="003479A0" w:rsidRPr="009617B6" w:rsidRDefault="003479A0" w:rsidP="003479A0">
      <w:pPr>
        <w:shd w:val="clear" w:color="auto" w:fill="FFFFFF"/>
        <w:spacing w:before="204" w:after="204" w:line="240" w:lineRule="auto"/>
        <w:textAlignment w:val="baseline"/>
        <w:rPr>
          <w:ins w:id="74" w:author="Unknown"/>
          <w:rFonts w:ascii="Helvetica" w:eastAsia="Times New Roman" w:hAnsi="Helvetica" w:cs="Times New Roman"/>
          <w:color w:val="666666"/>
          <w:sz w:val="17"/>
          <w:szCs w:val="17"/>
        </w:rPr>
      </w:pPr>
      <w:proofErr w:type="spellStart"/>
      <w:ins w:id="75" w:author="Unknown">
        <w:r w:rsidRPr="009617B6">
          <w:rPr>
            <w:rFonts w:ascii="Helvetica" w:eastAsia="Times New Roman" w:hAnsi="Helvetica" w:cs="Times New Roman"/>
            <w:color w:val="666666"/>
            <w:sz w:val="17"/>
            <w:szCs w:val="17"/>
          </w:rPr>
          <w:t>document.write</w:t>
        </w:r>
        <w:proofErr w:type="spellEnd"/>
        <w:r w:rsidRPr="009617B6">
          <w:rPr>
            <w:rFonts w:ascii="Helvetica" w:eastAsia="Times New Roman" w:hAnsi="Helvetica" w:cs="Times New Roman"/>
            <w:color w:val="666666"/>
            <w:sz w:val="17"/>
            <w:szCs w:val="17"/>
          </w:rPr>
          <w:t>(“Welcome”) is used to print the text – Welcome in the screen.</w:t>
        </w:r>
      </w:ins>
    </w:p>
    <w:p w:rsidR="003479A0" w:rsidRPr="009617B6" w:rsidRDefault="003479A0" w:rsidP="003479A0">
      <w:pPr>
        <w:shd w:val="clear" w:color="auto" w:fill="FFFFFF"/>
        <w:spacing w:after="0" w:line="240" w:lineRule="auto"/>
        <w:textAlignment w:val="baseline"/>
        <w:rPr>
          <w:ins w:id="76" w:author="Unknown"/>
          <w:rFonts w:ascii="Helvetica" w:eastAsia="Times New Roman" w:hAnsi="Helvetica" w:cs="Times New Roman"/>
          <w:color w:val="666666"/>
          <w:sz w:val="17"/>
          <w:szCs w:val="17"/>
        </w:rPr>
      </w:pPr>
      <w:ins w:id="77" w:author="Unknown">
        <w:r w:rsidRPr="009617B6">
          <w:rPr>
            <w:rFonts w:ascii="inherit" w:eastAsia="Times New Roman" w:hAnsi="inherit" w:cs="Times New Roman"/>
            <w:b/>
            <w:bCs/>
            <w:color w:val="000000"/>
            <w:sz w:val="17"/>
          </w:rPr>
          <w:t>47. What is the use of blur function?</w:t>
        </w:r>
      </w:ins>
    </w:p>
    <w:p w:rsidR="003479A0" w:rsidRPr="009617B6" w:rsidRDefault="003479A0" w:rsidP="003479A0">
      <w:pPr>
        <w:shd w:val="clear" w:color="auto" w:fill="FFFFFF"/>
        <w:spacing w:before="204" w:after="204" w:line="240" w:lineRule="auto"/>
        <w:textAlignment w:val="baseline"/>
        <w:rPr>
          <w:ins w:id="78" w:author="Unknown"/>
          <w:rFonts w:ascii="Helvetica" w:eastAsia="Times New Roman" w:hAnsi="Helvetica" w:cs="Times New Roman"/>
          <w:color w:val="666666"/>
          <w:sz w:val="17"/>
          <w:szCs w:val="17"/>
        </w:rPr>
      </w:pPr>
      <w:ins w:id="79" w:author="Unknown">
        <w:r w:rsidRPr="009617B6">
          <w:rPr>
            <w:rFonts w:ascii="Helvetica" w:eastAsia="Times New Roman" w:hAnsi="Helvetica" w:cs="Times New Roman"/>
            <w:color w:val="666666"/>
            <w:sz w:val="17"/>
            <w:szCs w:val="17"/>
          </w:rPr>
          <w:t>Blur function is used to remove the focus from the specified object.</w:t>
        </w:r>
      </w:ins>
    </w:p>
    <w:p w:rsidR="003479A0" w:rsidRPr="009617B6" w:rsidRDefault="003479A0" w:rsidP="003479A0">
      <w:pPr>
        <w:shd w:val="clear" w:color="auto" w:fill="FFFFFF"/>
        <w:spacing w:after="0" w:line="240" w:lineRule="auto"/>
        <w:textAlignment w:val="baseline"/>
        <w:rPr>
          <w:ins w:id="80" w:author="Unknown"/>
          <w:rFonts w:ascii="Helvetica" w:eastAsia="Times New Roman" w:hAnsi="Helvetica" w:cs="Times New Roman"/>
          <w:color w:val="666666"/>
          <w:sz w:val="17"/>
          <w:szCs w:val="17"/>
        </w:rPr>
      </w:pPr>
      <w:ins w:id="81" w:author="Unknown">
        <w:r w:rsidRPr="009617B6">
          <w:rPr>
            <w:rFonts w:ascii="inherit" w:eastAsia="Times New Roman" w:hAnsi="inherit" w:cs="Times New Roman"/>
            <w:b/>
            <w:bCs/>
            <w:color w:val="000000"/>
            <w:sz w:val="17"/>
          </w:rPr>
          <w:t>48. What is variable typing?</w:t>
        </w:r>
      </w:ins>
    </w:p>
    <w:p w:rsidR="003479A0" w:rsidRPr="009617B6" w:rsidRDefault="003479A0" w:rsidP="003479A0">
      <w:pPr>
        <w:shd w:val="clear" w:color="auto" w:fill="FFFFFF"/>
        <w:spacing w:before="204" w:after="204" w:line="240" w:lineRule="auto"/>
        <w:textAlignment w:val="baseline"/>
        <w:rPr>
          <w:ins w:id="82" w:author="Unknown"/>
          <w:rFonts w:ascii="Helvetica" w:eastAsia="Times New Roman" w:hAnsi="Helvetica" w:cs="Times New Roman"/>
          <w:color w:val="666666"/>
          <w:sz w:val="17"/>
          <w:szCs w:val="17"/>
        </w:rPr>
      </w:pPr>
      <w:ins w:id="83" w:author="Unknown">
        <w:r w:rsidRPr="009617B6">
          <w:rPr>
            <w:rFonts w:ascii="Helvetica" w:eastAsia="Times New Roman" w:hAnsi="Helvetica" w:cs="Times New Roman"/>
            <w:color w:val="666666"/>
            <w:sz w:val="17"/>
            <w:szCs w:val="17"/>
          </w:rPr>
          <w:t>Variable typing is used to assign a number to a variable and then assign string to the same variable. Example is as follows:</w:t>
        </w:r>
      </w:ins>
    </w:p>
    <w:p w:rsidR="003479A0" w:rsidRPr="009617B6" w:rsidRDefault="003479A0" w:rsidP="003479A0">
      <w:pPr>
        <w:spacing w:after="138" w:line="240" w:lineRule="auto"/>
        <w:textAlignment w:val="baseline"/>
        <w:rPr>
          <w:ins w:id="84" w:author="Unknown"/>
          <w:rFonts w:ascii="Courier New" w:eastAsia="Times New Roman" w:hAnsi="Courier New" w:cs="Courier New"/>
          <w:color w:val="666666"/>
          <w:sz w:val="24"/>
          <w:szCs w:val="24"/>
        </w:rPr>
      </w:pPr>
      <w:ins w:id="85" w:author="Unknown">
        <w:r w:rsidRPr="009617B6">
          <w:rPr>
            <w:rFonts w:ascii="Courier New" w:eastAsia="Times New Roman" w:hAnsi="Courier New" w:cs="Courier New"/>
            <w:color w:val="666666"/>
            <w:sz w:val="24"/>
            <w:szCs w:val="24"/>
          </w:rPr>
          <w:object w:dxaOrig="2730" w:dyaOrig="1215">
            <v:shape id="_x0000_i1087" type="#_x0000_t75" style="width:136.5pt;height:61pt" o:ole="">
              <v:imagedata r:id="rId5" o:title=""/>
            </v:shape>
            <w:control r:id="rId9" w:name="DefaultOcxName11" w:shapeid="_x0000_i1087"/>
          </w:object>
        </w:r>
      </w:ins>
    </w:p>
    <w:tbl>
      <w:tblPr>
        <w:tblW w:w="0" w:type="auto"/>
        <w:tblCellSpacing w:w="15" w:type="dxa"/>
        <w:tblCellMar>
          <w:top w:w="15" w:type="dxa"/>
          <w:left w:w="15" w:type="dxa"/>
          <w:bottom w:w="15" w:type="dxa"/>
          <w:right w:w="15" w:type="dxa"/>
        </w:tblCellMar>
        <w:tblLook w:val="04A0"/>
      </w:tblPr>
      <w:tblGrid>
        <w:gridCol w:w="150"/>
        <w:gridCol w:w="9300"/>
      </w:tblGrid>
      <w:tr w:rsidR="003479A0" w:rsidRPr="009617B6" w:rsidTr="00D31A8E">
        <w:trPr>
          <w:tblCellSpacing w:w="15" w:type="dxa"/>
        </w:trPr>
        <w:tc>
          <w:tcPr>
            <w:tcW w:w="0" w:type="auto"/>
            <w:tcBorders>
              <w:top w:val="nil"/>
              <w:left w:val="nil"/>
              <w:bottom w:val="nil"/>
              <w:right w:val="nil"/>
            </w:tcBorders>
            <w:shd w:val="clear" w:color="auto" w:fill="F8F8F8"/>
            <w:vAlign w:val="center"/>
            <w:hideMark/>
          </w:tcPr>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2</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3</w:t>
            </w:r>
          </w:p>
        </w:tc>
        <w:tc>
          <w:tcPr>
            <w:tcW w:w="9366" w:type="dxa"/>
            <w:tcBorders>
              <w:top w:val="nil"/>
              <w:left w:val="nil"/>
              <w:bottom w:val="nil"/>
              <w:right w:val="nil"/>
            </w:tcBorders>
            <w:shd w:val="clear" w:color="auto" w:fill="F8F8F8"/>
            <w:vAlign w:val="center"/>
            <w:hideMark/>
          </w:tcPr>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proofErr w:type="spellStart"/>
            <w:r w:rsidRPr="009617B6">
              <w:rPr>
                <w:rFonts w:ascii="inherit" w:eastAsia="Times New Roman" w:hAnsi="inherit" w:cs="Times New Roman"/>
                <w:color w:val="000000"/>
                <w:sz w:val="15"/>
              </w:rPr>
              <w:t>i</w:t>
            </w:r>
            <w:proofErr w:type="spellEnd"/>
            <w:r w:rsidRPr="009617B6">
              <w:rPr>
                <w:rFonts w:ascii="inherit" w:eastAsia="Times New Roman" w:hAnsi="inherit" w:cs="Times New Roman"/>
                <w:color w:val="000000"/>
                <w:sz w:val="15"/>
              </w:rPr>
              <w:t>= 8;</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proofErr w:type="spellStart"/>
            <w:r w:rsidRPr="009617B6">
              <w:rPr>
                <w:rFonts w:ascii="inherit" w:eastAsia="Times New Roman" w:hAnsi="inherit" w:cs="Times New Roman"/>
                <w:color w:val="000000"/>
                <w:sz w:val="15"/>
              </w:rPr>
              <w:t>i</w:t>
            </w:r>
            <w:proofErr w:type="spellEnd"/>
            <w:r w:rsidRPr="009617B6">
              <w:rPr>
                <w:rFonts w:ascii="inherit" w:eastAsia="Times New Roman" w:hAnsi="inherit" w:cs="Times New Roman"/>
                <w:color w:val="000000"/>
                <w:sz w:val="15"/>
              </w:rPr>
              <w:t>=</w:t>
            </w:r>
            <w:r w:rsidRPr="009617B6">
              <w:rPr>
                <w:rFonts w:ascii="inherit" w:eastAsia="Times New Roman" w:hAnsi="inherit" w:cs="Times New Roman"/>
                <w:color w:val="000000"/>
                <w:sz w:val="15"/>
                <w:szCs w:val="15"/>
              </w:rPr>
              <w:t>”</w:t>
            </w:r>
            <w:r w:rsidRPr="009617B6">
              <w:rPr>
                <w:rFonts w:ascii="inherit" w:eastAsia="Times New Roman" w:hAnsi="inherit" w:cs="Times New Roman"/>
                <w:color w:val="000000"/>
                <w:sz w:val="15"/>
              </w:rPr>
              <w:t>john</w:t>
            </w:r>
            <w:r w:rsidRPr="009617B6">
              <w:rPr>
                <w:rFonts w:ascii="inherit" w:eastAsia="Times New Roman" w:hAnsi="inherit" w:cs="Times New Roman"/>
                <w:color w:val="000000"/>
                <w:sz w:val="15"/>
                <w:szCs w:val="15"/>
              </w:rPr>
              <w:t>”</w:t>
            </w:r>
            <w:r w:rsidRPr="009617B6">
              <w:rPr>
                <w:rFonts w:ascii="inherit" w:eastAsia="Times New Roman" w:hAnsi="inherit" w:cs="Times New Roman"/>
                <w:color w:val="000000"/>
                <w:sz w:val="15"/>
              </w:rPr>
              <w:t>;</w:t>
            </w:r>
          </w:p>
        </w:tc>
      </w:tr>
    </w:tbl>
    <w:p w:rsidR="003479A0" w:rsidRPr="009617B6" w:rsidRDefault="003479A0" w:rsidP="003479A0">
      <w:pPr>
        <w:shd w:val="clear" w:color="auto" w:fill="FFFFFF"/>
        <w:spacing w:after="0" w:line="240" w:lineRule="auto"/>
        <w:textAlignment w:val="baseline"/>
        <w:rPr>
          <w:ins w:id="86" w:author="Unknown"/>
          <w:rFonts w:ascii="Helvetica" w:eastAsia="Times New Roman" w:hAnsi="Helvetica" w:cs="Times New Roman"/>
          <w:color w:val="666666"/>
          <w:sz w:val="17"/>
          <w:szCs w:val="17"/>
        </w:rPr>
      </w:pPr>
      <w:ins w:id="87" w:author="Unknown">
        <w:r w:rsidRPr="009617B6">
          <w:rPr>
            <w:rFonts w:ascii="inherit" w:eastAsia="Times New Roman" w:hAnsi="inherit" w:cs="Times New Roman"/>
            <w:b/>
            <w:bCs/>
            <w:color w:val="000000"/>
            <w:sz w:val="17"/>
          </w:rPr>
          <w:t>49. How to find operating system in the client machine using JavaScript?</w:t>
        </w:r>
      </w:ins>
    </w:p>
    <w:p w:rsidR="003479A0" w:rsidRPr="009617B6" w:rsidRDefault="003479A0" w:rsidP="003479A0">
      <w:pPr>
        <w:shd w:val="clear" w:color="auto" w:fill="FFFFFF"/>
        <w:spacing w:after="0" w:line="240" w:lineRule="auto"/>
        <w:textAlignment w:val="baseline"/>
        <w:rPr>
          <w:ins w:id="88" w:author="Unknown"/>
          <w:rFonts w:ascii="Helvetica" w:eastAsia="Times New Roman" w:hAnsi="Helvetica" w:cs="Times New Roman"/>
          <w:color w:val="666666"/>
          <w:sz w:val="17"/>
          <w:szCs w:val="17"/>
        </w:rPr>
      </w:pPr>
      <w:ins w:id="89" w:author="Unknown">
        <w:r w:rsidRPr="009617B6">
          <w:rPr>
            <w:rFonts w:ascii="Helvetica" w:eastAsia="Times New Roman" w:hAnsi="Helvetica" w:cs="Times New Roman"/>
            <w:color w:val="666666"/>
            <w:sz w:val="17"/>
            <w:szCs w:val="17"/>
          </w:rPr>
          <w:t>The ‘</w:t>
        </w:r>
        <w:proofErr w:type="spellStart"/>
        <w:r w:rsidRPr="009617B6">
          <w:rPr>
            <w:rFonts w:ascii="inherit" w:eastAsia="Times New Roman" w:hAnsi="inherit" w:cs="Times New Roman"/>
            <w:b/>
            <w:bCs/>
            <w:color w:val="000000"/>
            <w:sz w:val="17"/>
          </w:rPr>
          <w:t>Navigator.appversion</w:t>
        </w:r>
        <w:proofErr w:type="spellEnd"/>
        <w:r w:rsidRPr="009617B6">
          <w:rPr>
            <w:rFonts w:ascii="inherit" w:eastAsia="Times New Roman" w:hAnsi="inherit" w:cs="Times New Roman"/>
            <w:b/>
            <w:bCs/>
            <w:color w:val="000000"/>
            <w:sz w:val="17"/>
          </w:rPr>
          <w:t>’</w:t>
        </w:r>
        <w:r w:rsidRPr="009617B6">
          <w:rPr>
            <w:rFonts w:ascii="Helvetica" w:eastAsia="Times New Roman" w:hAnsi="Helvetica" w:cs="Times New Roman"/>
            <w:color w:val="666666"/>
            <w:sz w:val="17"/>
            <w:szCs w:val="17"/>
          </w:rPr>
          <w:t> is used to find the name of the operating system in the client machine.</w:t>
        </w:r>
      </w:ins>
    </w:p>
    <w:p w:rsidR="003479A0" w:rsidRPr="009617B6" w:rsidRDefault="003479A0" w:rsidP="003479A0">
      <w:pPr>
        <w:shd w:val="clear" w:color="auto" w:fill="FFFFFF"/>
        <w:spacing w:after="0" w:line="240" w:lineRule="auto"/>
        <w:textAlignment w:val="baseline"/>
        <w:rPr>
          <w:ins w:id="90" w:author="Unknown"/>
          <w:rFonts w:ascii="Helvetica" w:eastAsia="Times New Roman" w:hAnsi="Helvetica" w:cs="Times New Roman"/>
          <w:color w:val="666666"/>
          <w:sz w:val="17"/>
          <w:szCs w:val="17"/>
        </w:rPr>
      </w:pPr>
      <w:ins w:id="91" w:author="Unknown">
        <w:r w:rsidRPr="009617B6">
          <w:rPr>
            <w:rFonts w:ascii="inherit" w:eastAsia="Times New Roman" w:hAnsi="inherit" w:cs="Times New Roman"/>
            <w:b/>
            <w:bCs/>
            <w:color w:val="000000"/>
            <w:sz w:val="17"/>
          </w:rPr>
          <w:lastRenderedPageBreak/>
          <w:t>50. What are the different types of errors in JavaScript?</w:t>
        </w:r>
      </w:ins>
    </w:p>
    <w:p w:rsidR="003479A0" w:rsidRPr="009617B6" w:rsidRDefault="003479A0" w:rsidP="003479A0">
      <w:pPr>
        <w:shd w:val="clear" w:color="auto" w:fill="FFFFFF"/>
        <w:spacing w:before="204" w:after="204" w:line="240" w:lineRule="auto"/>
        <w:textAlignment w:val="baseline"/>
        <w:rPr>
          <w:ins w:id="92" w:author="Unknown"/>
          <w:rFonts w:ascii="Helvetica" w:eastAsia="Times New Roman" w:hAnsi="Helvetica" w:cs="Times New Roman"/>
          <w:color w:val="666666"/>
          <w:sz w:val="17"/>
          <w:szCs w:val="17"/>
        </w:rPr>
      </w:pPr>
      <w:ins w:id="93" w:author="Unknown">
        <w:r w:rsidRPr="009617B6">
          <w:rPr>
            <w:rFonts w:ascii="Helvetica" w:eastAsia="Times New Roman" w:hAnsi="Helvetica" w:cs="Times New Roman"/>
            <w:color w:val="666666"/>
            <w:sz w:val="17"/>
            <w:szCs w:val="17"/>
          </w:rPr>
          <w:t>There are three types of errors:</w:t>
        </w:r>
      </w:ins>
    </w:p>
    <w:p w:rsidR="003479A0" w:rsidRPr="009617B6" w:rsidRDefault="003479A0" w:rsidP="003479A0">
      <w:pPr>
        <w:numPr>
          <w:ilvl w:val="0"/>
          <w:numId w:val="3"/>
        </w:numPr>
        <w:shd w:val="clear" w:color="auto" w:fill="FFFFFF"/>
        <w:spacing w:after="0" w:line="240" w:lineRule="auto"/>
        <w:ind w:left="321" w:firstLine="0"/>
        <w:textAlignment w:val="baseline"/>
        <w:rPr>
          <w:ins w:id="94" w:author="Unknown"/>
          <w:rFonts w:ascii="inherit" w:eastAsia="Times New Roman" w:hAnsi="inherit" w:cs="Times New Roman"/>
          <w:color w:val="666666"/>
          <w:sz w:val="17"/>
          <w:szCs w:val="17"/>
        </w:rPr>
      </w:pPr>
      <w:ins w:id="95" w:author="Unknown">
        <w:r w:rsidRPr="009617B6">
          <w:rPr>
            <w:rFonts w:ascii="inherit" w:eastAsia="Times New Roman" w:hAnsi="inherit" w:cs="Times New Roman"/>
            <w:b/>
            <w:bCs/>
            <w:color w:val="000000"/>
            <w:sz w:val="17"/>
          </w:rPr>
          <w:t>Load time errors</w:t>
        </w:r>
        <w:r w:rsidRPr="009617B6">
          <w:rPr>
            <w:rFonts w:ascii="inherit" w:eastAsia="Times New Roman" w:hAnsi="inherit" w:cs="Times New Roman"/>
            <w:color w:val="666666"/>
            <w:sz w:val="17"/>
            <w:szCs w:val="17"/>
          </w:rPr>
          <w:t>: Errors which come up when loading a web page like improper syntax errors are known as Load time errors and it generates the errors dynamically.</w:t>
        </w:r>
      </w:ins>
    </w:p>
    <w:p w:rsidR="003479A0" w:rsidRPr="009617B6" w:rsidRDefault="003479A0" w:rsidP="003479A0">
      <w:pPr>
        <w:numPr>
          <w:ilvl w:val="0"/>
          <w:numId w:val="3"/>
        </w:numPr>
        <w:shd w:val="clear" w:color="auto" w:fill="FFFFFF"/>
        <w:spacing w:after="0" w:line="240" w:lineRule="auto"/>
        <w:ind w:left="321" w:firstLine="0"/>
        <w:textAlignment w:val="baseline"/>
        <w:rPr>
          <w:ins w:id="96" w:author="Unknown"/>
          <w:rFonts w:ascii="inherit" w:eastAsia="Times New Roman" w:hAnsi="inherit" w:cs="Times New Roman"/>
          <w:color w:val="666666"/>
          <w:sz w:val="17"/>
          <w:szCs w:val="17"/>
        </w:rPr>
      </w:pPr>
      <w:ins w:id="97" w:author="Unknown">
        <w:r w:rsidRPr="009617B6">
          <w:rPr>
            <w:rFonts w:ascii="inherit" w:eastAsia="Times New Roman" w:hAnsi="inherit" w:cs="Times New Roman"/>
            <w:b/>
            <w:bCs/>
            <w:color w:val="000000"/>
            <w:sz w:val="17"/>
          </w:rPr>
          <w:t>Run time errors</w:t>
        </w:r>
        <w:r w:rsidRPr="009617B6">
          <w:rPr>
            <w:rFonts w:ascii="inherit" w:eastAsia="Times New Roman" w:hAnsi="inherit" w:cs="Times New Roman"/>
            <w:color w:val="666666"/>
            <w:sz w:val="17"/>
            <w:szCs w:val="17"/>
          </w:rPr>
          <w:t>: Errors that come due to misuse of the command inside the HTML language.</w:t>
        </w:r>
      </w:ins>
    </w:p>
    <w:p w:rsidR="003479A0" w:rsidRPr="009617B6" w:rsidRDefault="003479A0" w:rsidP="003479A0">
      <w:pPr>
        <w:numPr>
          <w:ilvl w:val="0"/>
          <w:numId w:val="3"/>
        </w:numPr>
        <w:shd w:val="clear" w:color="auto" w:fill="FFFFFF"/>
        <w:spacing w:after="0" w:line="240" w:lineRule="auto"/>
        <w:ind w:left="321" w:firstLine="0"/>
        <w:textAlignment w:val="baseline"/>
        <w:rPr>
          <w:ins w:id="98" w:author="Unknown"/>
          <w:rFonts w:ascii="inherit" w:eastAsia="Times New Roman" w:hAnsi="inherit" w:cs="Times New Roman"/>
          <w:color w:val="666666"/>
          <w:sz w:val="17"/>
          <w:szCs w:val="17"/>
        </w:rPr>
      </w:pPr>
      <w:ins w:id="99" w:author="Unknown">
        <w:r w:rsidRPr="009617B6">
          <w:rPr>
            <w:rFonts w:ascii="inherit" w:eastAsia="Times New Roman" w:hAnsi="inherit" w:cs="Times New Roman"/>
            <w:b/>
            <w:bCs/>
            <w:color w:val="000000"/>
            <w:sz w:val="17"/>
          </w:rPr>
          <w:t>Logical Errors</w:t>
        </w:r>
        <w:r w:rsidRPr="009617B6">
          <w:rPr>
            <w:rFonts w:ascii="inherit" w:eastAsia="Times New Roman" w:hAnsi="inherit" w:cs="Times New Roman"/>
            <w:color w:val="666666"/>
            <w:sz w:val="17"/>
            <w:szCs w:val="17"/>
          </w:rPr>
          <w:t>: These are the errors that occur due to the bad logic performed on a function which is having different operation.</w:t>
        </w:r>
      </w:ins>
    </w:p>
    <w:p w:rsidR="003479A0" w:rsidRPr="009617B6" w:rsidRDefault="003479A0" w:rsidP="003479A0">
      <w:pPr>
        <w:shd w:val="clear" w:color="auto" w:fill="FFFFFF"/>
        <w:spacing w:after="0" w:line="240" w:lineRule="auto"/>
        <w:textAlignment w:val="baseline"/>
        <w:rPr>
          <w:ins w:id="100" w:author="Unknown"/>
          <w:rFonts w:ascii="Helvetica" w:eastAsia="Times New Roman" w:hAnsi="Helvetica" w:cs="Times New Roman"/>
          <w:color w:val="666666"/>
          <w:sz w:val="17"/>
          <w:szCs w:val="17"/>
        </w:rPr>
      </w:pPr>
      <w:ins w:id="101" w:author="Unknown">
        <w:r w:rsidRPr="009617B6">
          <w:rPr>
            <w:rFonts w:ascii="inherit" w:eastAsia="Times New Roman" w:hAnsi="inherit" w:cs="Times New Roman"/>
            <w:b/>
            <w:bCs/>
            <w:color w:val="000000"/>
            <w:sz w:val="17"/>
          </w:rPr>
          <w:t>51. What is the use of Push method in JavaScript?</w:t>
        </w:r>
      </w:ins>
    </w:p>
    <w:p w:rsidR="003479A0" w:rsidRPr="009617B6" w:rsidRDefault="003479A0" w:rsidP="003479A0">
      <w:pPr>
        <w:shd w:val="clear" w:color="auto" w:fill="FFFFFF"/>
        <w:spacing w:before="204" w:after="204" w:line="240" w:lineRule="auto"/>
        <w:textAlignment w:val="baseline"/>
        <w:rPr>
          <w:ins w:id="102" w:author="Unknown"/>
          <w:rFonts w:ascii="Helvetica" w:eastAsia="Times New Roman" w:hAnsi="Helvetica" w:cs="Times New Roman"/>
          <w:color w:val="666666"/>
          <w:sz w:val="17"/>
          <w:szCs w:val="17"/>
        </w:rPr>
      </w:pPr>
      <w:ins w:id="103" w:author="Unknown">
        <w:r w:rsidRPr="009617B6">
          <w:rPr>
            <w:rFonts w:ascii="Helvetica" w:eastAsia="Times New Roman" w:hAnsi="Helvetica" w:cs="Times New Roman"/>
            <w:color w:val="666666"/>
            <w:sz w:val="17"/>
            <w:szCs w:val="17"/>
          </w:rPr>
          <w:t>The push method is used to add or append one or more elements to the end of an Array. Using this method, we can append multiple elements by passing multiple arguments</w:t>
        </w:r>
      </w:ins>
    </w:p>
    <w:p w:rsidR="003479A0" w:rsidRPr="009617B6" w:rsidRDefault="003479A0" w:rsidP="003479A0">
      <w:pPr>
        <w:shd w:val="clear" w:color="auto" w:fill="FFFFFF"/>
        <w:spacing w:after="0" w:line="240" w:lineRule="auto"/>
        <w:textAlignment w:val="baseline"/>
        <w:rPr>
          <w:ins w:id="104" w:author="Unknown"/>
          <w:rFonts w:ascii="Helvetica" w:eastAsia="Times New Roman" w:hAnsi="Helvetica" w:cs="Times New Roman"/>
          <w:color w:val="666666"/>
          <w:sz w:val="17"/>
          <w:szCs w:val="17"/>
        </w:rPr>
      </w:pPr>
      <w:ins w:id="105" w:author="Unknown">
        <w:r w:rsidRPr="009617B6">
          <w:rPr>
            <w:rFonts w:ascii="inherit" w:eastAsia="Times New Roman" w:hAnsi="inherit" w:cs="Times New Roman"/>
            <w:b/>
            <w:bCs/>
            <w:color w:val="000000"/>
            <w:sz w:val="17"/>
          </w:rPr>
          <w:t xml:space="preserve">52. What is </w:t>
        </w:r>
        <w:proofErr w:type="spellStart"/>
        <w:r w:rsidRPr="009617B6">
          <w:rPr>
            <w:rFonts w:ascii="inherit" w:eastAsia="Times New Roman" w:hAnsi="inherit" w:cs="Times New Roman"/>
            <w:b/>
            <w:bCs/>
            <w:color w:val="000000"/>
            <w:sz w:val="17"/>
          </w:rPr>
          <w:t>unshift</w:t>
        </w:r>
        <w:proofErr w:type="spellEnd"/>
        <w:r w:rsidRPr="009617B6">
          <w:rPr>
            <w:rFonts w:ascii="inherit" w:eastAsia="Times New Roman" w:hAnsi="inherit" w:cs="Times New Roman"/>
            <w:b/>
            <w:bCs/>
            <w:color w:val="000000"/>
            <w:sz w:val="17"/>
          </w:rPr>
          <w:t xml:space="preserve"> method in JavaScript?</w:t>
        </w:r>
      </w:ins>
    </w:p>
    <w:p w:rsidR="003479A0" w:rsidRPr="009617B6" w:rsidRDefault="003479A0" w:rsidP="003479A0">
      <w:pPr>
        <w:shd w:val="clear" w:color="auto" w:fill="FFFFFF"/>
        <w:spacing w:before="204" w:after="204" w:line="240" w:lineRule="auto"/>
        <w:textAlignment w:val="baseline"/>
        <w:rPr>
          <w:ins w:id="106" w:author="Unknown"/>
          <w:rFonts w:ascii="Helvetica" w:eastAsia="Times New Roman" w:hAnsi="Helvetica" w:cs="Times New Roman"/>
          <w:color w:val="666666"/>
          <w:sz w:val="17"/>
          <w:szCs w:val="17"/>
        </w:rPr>
      </w:pPr>
      <w:proofErr w:type="spellStart"/>
      <w:ins w:id="107" w:author="Unknown">
        <w:r w:rsidRPr="009617B6">
          <w:rPr>
            <w:rFonts w:ascii="Helvetica" w:eastAsia="Times New Roman" w:hAnsi="Helvetica" w:cs="Times New Roman"/>
            <w:color w:val="666666"/>
            <w:sz w:val="17"/>
            <w:szCs w:val="17"/>
          </w:rPr>
          <w:t>Unshift</w:t>
        </w:r>
        <w:proofErr w:type="spellEnd"/>
        <w:r w:rsidRPr="009617B6">
          <w:rPr>
            <w:rFonts w:ascii="Helvetica" w:eastAsia="Times New Roman" w:hAnsi="Helvetica" w:cs="Times New Roman"/>
            <w:color w:val="666666"/>
            <w:sz w:val="17"/>
            <w:szCs w:val="17"/>
          </w:rPr>
          <w:t xml:space="preserve"> method is like push method which works at the beginning of the array.  This method is used to </w:t>
        </w:r>
        <w:proofErr w:type="spellStart"/>
        <w:r w:rsidRPr="009617B6">
          <w:rPr>
            <w:rFonts w:ascii="Helvetica" w:eastAsia="Times New Roman" w:hAnsi="Helvetica" w:cs="Times New Roman"/>
            <w:color w:val="666666"/>
            <w:sz w:val="17"/>
            <w:szCs w:val="17"/>
          </w:rPr>
          <w:t>prepend</w:t>
        </w:r>
        <w:proofErr w:type="spellEnd"/>
        <w:r w:rsidRPr="009617B6">
          <w:rPr>
            <w:rFonts w:ascii="Helvetica" w:eastAsia="Times New Roman" w:hAnsi="Helvetica" w:cs="Times New Roman"/>
            <w:color w:val="666666"/>
            <w:sz w:val="17"/>
            <w:szCs w:val="17"/>
          </w:rPr>
          <w:t xml:space="preserve"> one or more elements to the beginning of the array.</w:t>
        </w:r>
      </w:ins>
    </w:p>
    <w:p w:rsidR="003479A0" w:rsidRPr="009617B6" w:rsidRDefault="003479A0" w:rsidP="003479A0">
      <w:pPr>
        <w:shd w:val="clear" w:color="auto" w:fill="FFFFFF"/>
        <w:spacing w:after="0" w:line="240" w:lineRule="auto"/>
        <w:textAlignment w:val="baseline"/>
        <w:rPr>
          <w:ins w:id="108" w:author="Unknown"/>
          <w:rFonts w:ascii="Helvetica" w:eastAsia="Times New Roman" w:hAnsi="Helvetica" w:cs="Times New Roman"/>
          <w:color w:val="666666"/>
          <w:sz w:val="17"/>
          <w:szCs w:val="17"/>
        </w:rPr>
      </w:pPr>
      <w:ins w:id="109" w:author="Unknown">
        <w:r w:rsidRPr="009617B6">
          <w:rPr>
            <w:rFonts w:ascii="inherit" w:eastAsia="Times New Roman" w:hAnsi="inherit" w:cs="Times New Roman"/>
            <w:b/>
            <w:bCs/>
            <w:color w:val="000000"/>
            <w:sz w:val="17"/>
          </w:rPr>
          <w:t>53. What is the difference between JavaScript and Jscript?</w:t>
        </w:r>
      </w:ins>
    </w:p>
    <w:p w:rsidR="003479A0" w:rsidRPr="009617B6" w:rsidRDefault="003479A0" w:rsidP="003479A0">
      <w:pPr>
        <w:shd w:val="clear" w:color="auto" w:fill="FFFFFF"/>
        <w:spacing w:before="204" w:after="204" w:line="240" w:lineRule="auto"/>
        <w:textAlignment w:val="baseline"/>
        <w:rPr>
          <w:ins w:id="110" w:author="Unknown"/>
          <w:rFonts w:ascii="Helvetica" w:eastAsia="Times New Roman" w:hAnsi="Helvetica" w:cs="Times New Roman"/>
          <w:color w:val="666666"/>
          <w:sz w:val="17"/>
          <w:szCs w:val="17"/>
        </w:rPr>
      </w:pPr>
      <w:ins w:id="111" w:author="Unknown">
        <w:r w:rsidRPr="009617B6">
          <w:rPr>
            <w:rFonts w:ascii="Helvetica" w:eastAsia="Times New Roman" w:hAnsi="Helvetica" w:cs="Times New Roman"/>
            <w:color w:val="666666"/>
            <w:sz w:val="17"/>
            <w:szCs w:val="17"/>
          </w:rPr>
          <w:t>Both are almost similar. JavaScript is developed by Netscape and Jscript was developed by Microsoft .</w:t>
        </w:r>
      </w:ins>
    </w:p>
    <w:p w:rsidR="003479A0" w:rsidRPr="009617B6" w:rsidRDefault="003479A0" w:rsidP="003479A0">
      <w:pPr>
        <w:shd w:val="clear" w:color="auto" w:fill="FFFFFF"/>
        <w:spacing w:before="204" w:after="204" w:line="240" w:lineRule="auto"/>
        <w:textAlignment w:val="baseline"/>
        <w:rPr>
          <w:ins w:id="112" w:author="Unknown"/>
          <w:rFonts w:ascii="Helvetica" w:eastAsia="Times New Roman" w:hAnsi="Helvetica" w:cs="Times New Roman"/>
          <w:color w:val="666666"/>
          <w:sz w:val="17"/>
          <w:szCs w:val="17"/>
        </w:rPr>
      </w:pPr>
      <w:ins w:id="113" w:author="Unknown">
        <w:r w:rsidRPr="009617B6">
          <w:rPr>
            <w:rFonts w:ascii="Helvetica" w:eastAsia="Times New Roman" w:hAnsi="Helvetica" w:cs="Times New Roman"/>
            <w:color w:val="666666"/>
            <w:sz w:val="17"/>
            <w:szCs w:val="17"/>
          </w:rPr>
          <w:t> </w:t>
        </w:r>
      </w:ins>
    </w:p>
    <w:p w:rsidR="003479A0" w:rsidRPr="009617B6" w:rsidRDefault="003479A0" w:rsidP="003479A0">
      <w:pPr>
        <w:shd w:val="clear" w:color="auto" w:fill="FFFFFF"/>
        <w:spacing w:after="0" w:line="240" w:lineRule="auto"/>
        <w:textAlignment w:val="baseline"/>
        <w:rPr>
          <w:ins w:id="114" w:author="Unknown"/>
          <w:rFonts w:ascii="Helvetica" w:eastAsia="Times New Roman" w:hAnsi="Helvetica" w:cs="Times New Roman"/>
          <w:color w:val="666666"/>
          <w:sz w:val="17"/>
          <w:szCs w:val="17"/>
        </w:rPr>
      </w:pPr>
      <w:ins w:id="115" w:author="Unknown">
        <w:r w:rsidRPr="009617B6">
          <w:rPr>
            <w:rFonts w:ascii="inherit" w:eastAsia="Times New Roman" w:hAnsi="inherit" w:cs="Times New Roman"/>
            <w:b/>
            <w:bCs/>
            <w:color w:val="000000"/>
            <w:sz w:val="17"/>
          </w:rPr>
          <w:t>54. How are object properties assigned?</w:t>
        </w:r>
      </w:ins>
    </w:p>
    <w:p w:rsidR="003479A0" w:rsidRPr="009617B6" w:rsidRDefault="003479A0" w:rsidP="003479A0">
      <w:pPr>
        <w:shd w:val="clear" w:color="auto" w:fill="FFFFFF"/>
        <w:spacing w:before="204" w:after="204" w:line="240" w:lineRule="auto"/>
        <w:textAlignment w:val="baseline"/>
        <w:rPr>
          <w:ins w:id="116" w:author="Unknown"/>
          <w:rFonts w:ascii="Helvetica" w:eastAsia="Times New Roman" w:hAnsi="Helvetica" w:cs="Times New Roman"/>
          <w:color w:val="666666"/>
          <w:sz w:val="17"/>
          <w:szCs w:val="17"/>
        </w:rPr>
      </w:pPr>
      <w:ins w:id="117" w:author="Unknown">
        <w:r w:rsidRPr="009617B6">
          <w:rPr>
            <w:rFonts w:ascii="Helvetica" w:eastAsia="Times New Roman" w:hAnsi="Helvetica" w:cs="Times New Roman"/>
            <w:color w:val="666666"/>
            <w:sz w:val="17"/>
            <w:szCs w:val="17"/>
          </w:rPr>
          <w:t>Properties are assigned to objects in the following way –</w:t>
        </w:r>
      </w:ins>
    </w:p>
    <w:p w:rsidR="003479A0" w:rsidRPr="009617B6" w:rsidRDefault="003479A0" w:rsidP="003479A0">
      <w:pPr>
        <w:spacing w:after="138" w:line="240" w:lineRule="auto"/>
        <w:textAlignment w:val="baseline"/>
        <w:rPr>
          <w:ins w:id="118" w:author="Unknown"/>
          <w:rFonts w:ascii="Courier New" w:eastAsia="Times New Roman" w:hAnsi="Courier New" w:cs="Courier New"/>
          <w:color w:val="666666"/>
          <w:sz w:val="24"/>
          <w:szCs w:val="24"/>
        </w:rPr>
      </w:pPr>
      <w:ins w:id="119" w:author="Unknown">
        <w:r w:rsidRPr="009617B6">
          <w:rPr>
            <w:rFonts w:ascii="Courier New" w:eastAsia="Times New Roman" w:hAnsi="Courier New" w:cs="Courier New"/>
            <w:color w:val="666666"/>
            <w:sz w:val="24"/>
            <w:szCs w:val="24"/>
          </w:rPr>
          <w:object w:dxaOrig="2730" w:dyaOrig="1215">
            <v:shape id="_x0000_i1086" type="#_x0000_t75" style="width:136.5pt;height:61pt" o:ole="">
              <v:imagedata r:id="rId5" o:title=""/>
            </v:shape>
            <w:control r:id="rId10" w:name="DefaultOcxName12" w:shapeid="_x0000_i1086"/>
          </w:object>
        </w:r>
      </w:ins>
    </w:p>
    <w:tbl>
      <w:tblPr>
        <w:tblW w:w="0" w:type="auto"/>
        <w:tblCellSpacing w:w="15" w:type="dxa"/>
        <w:tblCellMar>
          <w:top w:w="15" w:type="dxa"/>
          <w:left w:w="15" w:type="dxa"/>
          <w:bottom w:w="15" w:type="dxa"/>
          <w:right w:w="15" w:type="dxa"/>
        </w:tblCellMar>
        <w:tblLook w:val="04A0"/>
      </w:tblPr>
      <w:tblGrid>
        <w:gridCol w:w="150"/>
        <w:gridCol w:w="9300"/>
      </w:tblGrid>
      <w:tr w:rsidR="003479A0" w:rsidRPr="009617B6" w:rsidTr="00D31A8E">
        <w:trPr>
          <w:tblCellSpacing w:w="15" w:type="dxa"/>
        </w:trPr>
        <w:tc>
          <w:tcPr>
            <w:tcW w:w="0" w:type="auto"/>
            <w:tcBorders>
              <w:top w:val="nil"/>
              <w:left w:val="nil"/>
              <w:bottom w:val="nil"/>
              <w:right w:val="nil"/>
            </w:tcBorders>
            <w:shd w:val="clear" w:color="auto" w:fill="F8F8F8"/>
            <w:vAlign w:val="center"/>
            <w:hideMark/>
          </w:tcPr>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w:t>
            </w:r>
          </w:p>
        </w:tc>
        <w:tc>
          <w:tcPr>
            <w:tcW w:w="9366" w:type="dxa"/>
            <w:tcBorders>
              <w:top w:val="nil"/>
              <w:left w:val="nil"/>
              <w:bottom w:val="nil"/>
              <w:right w:val="nil"/>
            </w:tcBorders>
            <w:shd w:val="clear" w:color="auto" w:fill="F8F8F8"/>
            <w:vAlign w:val="center"/>
            <w:hideMark/>
          </w:tcPr>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proofErr w:type="spellStart"/>
            <w:r w:rsidRPr="009617B6">
              <w:rPr>
                <w:rFonts w:ascii="inherit" w:eastAsia="Times New Roman" w:hAnsi="inherit" w:cs="Times New Roman"/>
                <w:color w:val="000000"/>
                <w:sz w:val="15"/>
              </w:rPr>
              <w:t>obj</w:t>
            </w:r>
            <w:proofErr w:type="spellEnd"/>
            <w:r w:rsidRPr="009617B6">
              <w:rPr>
                <w:rFonts w:ascii="inherit" w:eastAsia="Times New Roman" w:hAnsi="inherit" w:cs="Times New Roman"/>
                <w:color w:val="000000"/>
                <w:sz w:val="15"/>
              </w:rPr>
              <w:t>["class"] = 12;</w:t>
            </w:r>
          </w:p>
        </w:tc>
      </w:tr>
    </w:tbl>
    <w:p w:rsidR="003479A0" w:rsidRPr="009617B6" w:rsidRDefault="003479A0" w:rsidP="003479A0">
      <w:pPr>
        <w:shd w:val="clear" w:color="auto" w:fill="FFFFFF"/>
        <w:spacing w:before="204" w:after="204" w:line="240" w:lineRule="auto"/>
        <w:textAlignment w:val="baseline"/>
        <w:rPr>
          <w:ins w:id="120" w:author="Unknown"/>
          <w:rFonts w:ascii="Helvetica" w:eastAsia="Times New Roman" w:hAnsi="Helvetica" w:cs="Times New Roman"/>
          <w:color w:val="666666"/>
          <w:sz w:val="17"/>
          <w:szCs w:val="17"/>
        </w:rPr>
      </w:pPr>
      <w:ins w:id="121" w:author="Unknown">
        <w:r w:rsidRPr="009617B6">
          <w:rPr>
            <w:rFonts w:ascii="Helvetica" w:eastAsia="Times New Roman" w:hAnsi="Helvetica" w:cs="Times New Roman"/>
            <w:color w:val="666666"/>
            <w:sz w:val="17"/>
            <w:szCs w:val="17"/>
          </w:rPr>
          <w:t>or</w:t>
        </w:r>
      </w:ins>
    </w:p>
    <w:p w:rsidR="003479A0" w:rsidRPr="009617B6" w:rsidRDefault="003479A0" w:rsidP="003479A0">
      <w:pPr>
        <w:spacing w:after="138" w:line="240" w:lineRule="auto"/>
        <w:textAlignment w:val="baseline"/>
        <w:rPr>
          <w:ins w:id="122" w:author="Unknown"/>
          <w:rFonts w:ascii="Courier New" w:eastAsia="Times New Roman" w:hAnsi="Courier New" w:cs="Courier New"/>
          <w:color w:val="666666"/>
          <w:sz w:val="24"/>
          <w:szCs w:val="24"/>
        </w:rPr>
      </w:pPr>
      <w:ins w:id="123" w:author="Unknown">
        <w:r w:rsidRPr="009617B6">
          <w:rPr>
            <w:rFonts w:ascii="Courier New" w:eastAsia="Times New Roman" w:hAnsi="Courier New" w:cs="Courier New"/>
            <w:color w:val="666666"/>
            <w:sz w:val="24"/>
            <w:szCs w:val="24"/>
          </w:rPr>
          <w:object w:dxaOrig="2730" w:dyaOrig="1215">
            <v:shape id="_x0000_i1085" type="#_x0000_t75" style="width:136.5pt;height:61pt" o:ole="">
              <v:imagedata r:id="rId5" o:title=""/>
            </v:shape>
            <w:control r:id="rId11" w:name="DefaultOcxName13" w:shapeid="_x0000_i1085"/>
          </w:object>
        </w:r>
      </w:ins>
    </w:p>
    <w:tbl>
      <w:tblPr>
        <w:tblW w:w="0" w:type="auto"/>
        <w:tblCellSpacing w:w="15" w:type="dxa"/>
        <w:tblCellMar>
          <w:top w:w="15" w:type="dxa"/>
          <w:left w:w="15" w:type="dxa"/>
          <w:bottom w:w="15" w:type="dxa"/>
          <w:right w:w="15" w:type="dxa"/>
        </w:tblCellMar>
        <w:tblLook w:val="04A0"/>
      </w:tblPr>
      <w:tblGrid>
        <w:gridCol w:w="150"/>
        <w:gridCol w:w="9300"/>
      </w:tblGrid>
      <w:tr w:rsidR="003479A0" w:rsidRPr="009617B6" w:rsidTr="00D31A8E">
        <w:trPr>
          <w:tblCellSpacing w:w="15" w:type="dxa"/>
        </w:trPr>
        <w:tc>
          <w:tcPr>
            <w:tcW w:w="0" w:type="auto"/>
            <w:tcBorders>
              <w:top w:val="nil"/>
              <w:left w:val="nil"/>
              <w:bottom w:val="nil"/>
              <w:right w:val="nil"/>
            </w:tcBorders>
            <w:shd w:val="clear" w:color="auto" w:fill="F8F8F8"/>
            <w:vAlign w:val="center"/>
            <w:hideMark/>
          </w:tcPr>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w:t>
            </w:r>
          </w:p>
        </w:tc>
        <w:tc>
          <w:tcPr>
            <w:tcW w:w="9366" w:type="dxa"/>
            <w:tcBorders>
              <w:top w:val="nil"/>
              <w:left w:val="nil"/>
              <w:bottom w:val="nil"/>
              <w:right w:val="nil"/>
            </w:tcBorders>
            <w:shd w:val="clear" w:color="auto" w:fill="F8F8F8"/>
            <w:vAlign w:val="center"/>
            <w:hideMark/>
          </w:tcPr>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proofErr w:type="spellStart"/>
            <w:r w:rsidRPr="009617B6">
              <w:rPr>
                <w:rFonts w:ascii="inherit" w:eastAsia="Times New Roman" w:hAnsi="inherit" w:cs="Times New Roman"/>
                <w:color w:val="000000"/>
                <w:sz w:val="15"/>
              </w:rPr>
              <w:t>obj.class</w:t>
            </w:r>
            <w:proofErr w:type="spellEnd"/>
            <w:r w:rsidRPr="009617B6">
              <w:rPr>
                <w:rFonts w:ascii="inherit" w:eastAsia="Times New Roman" w:hAnsi="inherit" w:cs="Times New Roman"/>
                <w:color w:val="000000"/>
                <w:sz w:val="15"/>
              </w:rPr>
              <w:t xml:space="preserve"> = 12;</w:t>
            </w:r>
          </w:p>
        </w:tc>
      </w:tr>
    </w:tbl>
    <w:p w:rsidR="003479A0" w:rsidRPr="009617B6" w:rsidRDefault="003479A0" w:rsidP="003479A0">
      <w:pPr>
        <w:shd w:val="clear" w:color="auto" w:fill="FFFFFF"/>
        <w:spacing w:after="0" w:line="240" w:lineRule="auto"/>
        <w:textAlignment w:val="baseline"/>
        <w:rPr>
          <w:ins w:id="124" w:author="Unknown"/>
          <w:rFonts w:ascii="Helvetica" w:eastAsia="Times New Roman" w:hAnsi="Helvetica" w:cs="Times New Roman"/>
          <w:color w:val="666666"/>
          <w:sz w:val="17"/>
          <w:szCs w:val="17"/>
        </w:rPr>
      </w:pPr>
      <w:ins w:id="125" w:author="Unknown">
        <w:r w:rsidRPr="009617B6">
          <w:rPr>
            <w:rFonts w:ascii="inherit" w:eastAsia="Times New Roman" w:hAnsi="inherit" w:cs="Times New Roman"/>
            <w:b/>
            <w:bCs/>
            <w:color w:val="000000"/>
            <w:sz w:val="17"/>
          </w:rPr>
          <w:t>55. What is the ‘Strict’ mode in JavaScript and how can it be enabled?</w:t>
        </w:r>
      </w:ins>
    </w:p>
    <w:p w:rsidR="003479A0" w:rsidRPr="009617B6" w:rsidRDefault="003479A0" w:rsidP="003479A0">
      <w:pPr>
        <w:shd w:val="clear" w:color="auto" w:fill="FFFFFF"/>
        <w:spacing w:before="204" w:after="204" w:line="240" w:lineRule="auto"/>
        <w:textAlignment w:val="baseline"/>
        <w:rPr>
          <w:ins w:id="126" w:author="Unknown"/>
          <w:rFonts w:ascii="Helvetica" w:eastAsia="Times New Roman" w:hAnsi="Helvetica" w:cs="Times New Roman"/>
          <w:color w:val="666666"/>
          <w:sz w:val="17"/>
          <w:szCs w:val="17"/>
        </w:rPr>
      </w:pPr>
      <w:ins w:id="127" w:author="Unknown">
        <w:r w:rsidRPr="009617B6">
          <w:rPr>
            <w:rFonts w:ascii="Helvetica" w:eastAsia="Times New Roman" w:hAnsi="Helvetica" w:cs="Times New Roman"/>
            <w:color w:val="666666"/>
            <w:sz w:val="17"/>
            <w:szCs w:val="17"/>
          </w:rPr>
          <w:t>Strict Mode adds certain compulsions to JavaScript. Under the strict mode, JavaScript shows errors for a piece of codes, which did not show an error before, but might be problematic and potentially unsafe. Strict mode also solves some mistakes that hamper the JavaScript engines to work efficiently.</w:t>
        </w:r>
      </w:ins>
    </w:p>
    <w:p w:rsidR="003479A0" w:rsidRPr="009617B6" w:rsidRDefault="003479A0" w:rsidP="003479A0">
      <w:pPr>
        <w:shd w:val="clear" w:color="auto" w:fill="FFFFFF"/>
        <w:spacing w:before="204" w:after="204" w:line="240" w:lineRule="auto"/>
        <w:textAlignment w:val="baseline"/>
        <w:rPr>
          <w:ins w:id="128" w:author="Unknown"/>
          <w:rFonts w:ascii="Helvetica" w:eastAsia="Times New Roman" w:hAnsi="Helvetica" w:cs="Times New Roman"/>
          <w:color w:val="666666"/>
          <w:sz w:val="17"/>
          <w:szCs w:val="17"/>
        </w:rPr>
      </w:pPr>
      <w:ins w:id="129" w:author="Unknown">
        <w:r w:rsidRPr="009617B6">
          <w:rPr>
            <w:rFonts w:ascii="Helvetica" w:eastAsia="Times New Roman" w:hAnsi="Helvetica" w:cs="Times New Roman"/>
            <w:color w:val="666666"/>
            <w:sz w:val="17"/>
            <w:szCs w:val="17"/>
          </w:rPr>
          <w:t>Strict mode can be enabled by adding the string literal “use strict” above the file. This can be illustrated by the given example:</w:t>
        </w:r>
      </w:ins>
    </w:p>
    <w:p w:rsidR="003479A0" w:rsidRPr="009617B6" w:rsidRDefault="003479A0" w:rsidP="003479A0">
      <w:pPr>
        <w:spacing w:after="138" w:line="240" w:lineRule="auto"/>
        <w:textAlignment w:val="baseline"/>
        <w:rPr>
          <w:ins w:id="130" w:author="Unknown"/>
          <w:rFonts w:ascii="Courier New" w:eastAsia="Times New Roman" w:hAnsi="Courier New" w:cs="Courier New"/>
          <w:color w:val="666666"/>
          <w:sz w:val="24"/>
          <w:szCs w:val="24"/>
        </w:rPr>
      </w:pPr>
      <w:ins w:id="131" w:author="Unknown">
        <w:r w:rsidRPr="009617B6">
          <w:rPr>
            <w:rFonts w:ascii="Courier New" w:eastAsia="Times New Roman" w:hAnsi="Courier New" w:cs="Courier New"/>
            <w:color w:val="666666"/>
            <w:sz w:val="24"/>
            <w:szCs w:val="24"/>
          </w:rPr>
          <w:object w:dxaOrig="2730" w:dyaOrig="1215">
            <v:shape id="_x0000_i1084" type="#_x0000_t75" style="width:136.5pt;height:61pt" o:ole="">
              <v:imagedata r:id="rId5" o:title=""/>
            </v:shape>
            <w:control r:id="rId12" w:name="DefaultOcxName14" w:shapeid="_x0000_i1084"/>
          </w:object>
        </w:r>
      </w:ins>
    </w:p>
    <w:tbl>
      <w:tblPr>
        <w:tblW w:w="0" w:type="auto"/>
        <w:tblCellSpacing w:w="15" w:type="dxa"/>
        <w:tblCellMar>
          <w:top w:w="15" w:type="dxa"/>
          <w:left w:w="15" w:type="dxa"/>
          <w:bottom w:w="15" w:type="dxa"/>
          <w:right w:w="15" w:type="dxa"/>
        </w:tblCellMar>
        <w:tblLook w:val="04A0"/>
      </w:tblPr>
      <w:tblGrid>
        <w:gridCol w:w="150"/>
        <w:gridCol w:w="9300"/>
      </w:tblGrid>
      <w:tr w:rsidR="003479A0" w:rsidRPr="009617B6" w:rsidTr="00D31A8E">
        <w:trPr>
          <w:tblCellSpacing w:w="15" w:type="dxa"/>
        </w:trPr>
        <w:tc>
          <w:tcPr>
            <w:tcW w:w="0" w:type="auto"/>
            <w:tcBorders>
              <w:top w:val="nil"/>
              <w:left w:val="nil"/>
              <w:bottom w:val="nil"/>
              <w:right w:val="nil"/>
            </w:tcBorders>
            <w:shd w:val="clear" w:color="auto" w:fill="F8F8F8"/>
            <w:vAlign w:val="center"/>
            <w:hideMark/>
          </w:tcPr>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lastRenderedPageBreak/>
              <w:t>2</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3</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4</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5</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6</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7</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8</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9</w:t>
            </w:r>
          </w:p>
        </w:tc>
        <w:tc>
          <w:tcPr>
            <w:tcW w:w="9366" w:type="dxa"/>
            <w:tcBorders>
              <w:top w:val="nil"/>
              <w:left w:val="nil"/>
              <w:bottom w:val="nil"/>
              <w:right w:val="nil"/>
            </w:tcBorders>
            <w:shd w:val="clear" w:color="auto" w:fill="F8F8F8"/>
            <w:vAlign w:val="center"/>
            <w:hideMark/>
          </w:tcPr>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lastRenderedPageBreak/>
              <w:t xml:space="preserve">function </w:t>
            </w:r>
            <w:proofErr w:type="spellStart"/>
            <w:r w:rsidRPr="009617B6">
              <w:rPr>
                <w:rFonts w:ascii="inherit" w:eastAsia="Times New Roman" w:hAnsi="inherit" w:cs="Times New Roman"/>
                <w:color w:val="000000"/>
                <w:sz w:val="15"/>
              </w:rPr>
              <w:t>myfunction</w:t>
            </w:r>
            <w:proofErr w:type="spellEnd"/>
            <w:r w:rsidRPr="009617B6">
              <w:rPr>
                <w:rFonts w:ascii="inherit" w:eastAsia="Times New Roman" w:hAnsi="inherit" w:cs="Times New Roman"/>
                <w:color w:val="000000"/>
                <w:sz w:val="15"/>
              </w:rPr>
              <w:t>()</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lastRenderedPageBreak/>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w:t>
            </w:r>
            <w:r w:rsidRPr="009617B6">
              <w:rPr>
                <w:rFonts w:ascii="inherit" w:eastAsia="Times New Roman" w:hAnsi="inherit" w:cs="Times New Roman"/>
                <w:color w:val="000000"/>
                <w:sz w:val="15"/>
              </w:rPr>
              <w:t>use strict";</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proofErr w:type="spellStart"/>
            <w:r w:rsidRPr="009617B6">
              <w:rPr>
                <w:rFonts w:ascii="inherit" w:eastAsia="Times New Roman" w:hAnsi="inherit" w:cs="Times New Roman"/>
                <w:color w:val="000000"/>
                <w:sz w:val="15"/>
              </w:rPr>
              <w:t>var</w:t>
            </w:r>
            <w:proofErr w:type="spellEnd"/>
            <w:r w:rsidRPr="009617B6">
              <w:rPr>
                <w:rFonts w:ascii="inherit" w:eastAsia="Times New Roman" w:hAnsi="inherit" w:cs="Times New Roman"/>
                <w:color w:val="000000"/>
                <w:sz w:val="15"/>
              </w:rPr>
              <w:t xml:space="preserve"> v = “This is a strict mode function";</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w:t>
            </w:r>
          </w:p>
        </w:tc>
      </w:tr>
    </w:tbl>
    <w:p w:rsidR="003479A0" w:rsidRPr="009617B6" w:rsidRDefault="003479A0" w:rsidP="003479A0">
      <w:pPr>
        <w:shd w:val="clear" w:color="auto" w:fill="FFFFFF"/>
        <w:spacing w:after="0" w:line="240" w:lineRule="auto"/>
        <w:textAlignment w:val="baseline"/>
        <w:rPr>
          <w:ins w:id="132" w:author="Unknown"/>
          <w:rFonts w:ascii="Helvetica" w:eastAsia="Times New Roman" w:hAnsi="Helvetica" w:cs="Times New Roman"/>
          <w:color w:val="666666"/>
          <w:sz w:val="17"/>
          <w:szCs w:val="17"/>
        </w:rPr>
      </w:pPr>
      <w:ins w:id="133" w:author="Unknown">
        <w:r w:rsidRPr="009617B6">
          <w:rPr>
            <w:rFonts w:ascii="inherit" w:eastAsia="Times New Roman" w:hAnsi="inherit" w:cs="Times New Roman"/>
            <w:b/>
            <w:bCs/>
            <w:color w:val="000000"/>
            <w:sz w:val="17"/>
          </w:rPr>
          <w:lastRenderedPageBreak/>
          <w:t xml:space="preserve">56. What is the way to get the status of a </w:t>
        </w:r>
        <w:proofErr w:type="spellStart"/>
        <w:r w:rsidRPr="009617B6">
          <w:rPr>
            <w:rFonts w:ascii="inherit" w:eastAsia="Times New Roman" w:hAnsi="inherit" w:cs="Times New Roman"/>
            <w:b/>
            <w:bCs/>
            <w:color w:val="000000"/>
            <w:sz w:val="17"/>
          </w:rPr>
          <w:t>CheckBox</w:t>
        </w:r>
        <w:proofErr w:type="spellEnd"/>
        <w:r w:rsidRPr="009617B6">
          <w:rPr>
            <w:rFonts w:ascii="inherit" w:eastAsia="Times New Roman" w:hAnsi="inherit" w:cs="Times New Roman"/>
            <w:b/>
            <w:bCs/>
            <w:color w:val="000000"/>
            <w:sz w:val="17"/>
          </w:rPr>
          <w:t>?</w:t>
        </w:r>
      </w:ins>
    </w:p>
    <w:p w:rsidR="003479A0" w:rsidRPr="009617B6" w:rsidRDefault="003479A0" w:rsidP="003479A0">
      <w:pPr>
        <w:shd w:val="clear" w:color="auto" w:fill="FFFFFF"/>
        <w:spacing w:before="204" w:after="204" w:line="240" w:lineRule="auto"/>
        <w:textAlignment w:val="baseline"/>
        <w:rPr>
          <w:ins w:id="134" w:author="Unknown"/>
          <w:rFonts w:ascii="Helvetica" w:eastAsia="Times New Roman" w:hAnsi="Helvetica" w:cs="Times New Roman"/>
          <w:color w:val="666666"/>
          <w:sz w:val="17"/>
          <w:szCs w:val="17"/>
        </w:rPr>
      </w:pPr>
      <w:ins w:id="135" w:author="Unknown">
        <w:r w:rsidRPr="009617B6">
          <w:rPr>
            <w:rFonts w:ascii="Helvetica" w:eastAsia="Times New Roman" w:hAnsi="Helvetica" w:cs="Times New Roman"/>
            <w:color w:val="666666"/>
            <w:sz w:val="17"/>
            <w:szCs w:val="17"/>
          </w:rPr>
          <w:t>The status can be acquired as follows –</w:t>
        </w:r>
      </w:ins>
    </w:p>
    <w:p w:rsidR="003479A0" w:rsidRPr="009617B6" w:rsidRDefault="003479A0" w:rsidP="003479A0">
      <w:pPr>
        <w:shd w:val="clear" w:color="auto" w:fill="FFFFFF"/>
        <w:spacing w:before="204" w:after="204" w:line="240" w:lineRule="auto"/>
        <w:textAlignment w:val="baseline"/>
        <w:rPr>
          <w:ins w:id="136" w:author="Unknown"/>
          <w:rFonts w:ascii="Helvetica" w:eastAsia="Times New Roman" w:hAnsi="Helvetica" w:cs="Times New Roman"/>
          <w:color w:val="666666"/>
          <w:sz w:val="17"/>
          <w:szCs w:val="17"/>
        </w:rPr>
      </w:pPr>
      <w:ins w:id="137" w:author="Unknown">
        <w:r w:rsidRPr="009617B6">
          <w:rPr>
            <w:rFonts w:ascii="Helvetica" w:eastAsia="Times New Roman" w:hAnsi="Helvetica" w:cs="Times New Roman"/>
            <w:color w:val="666666"/>
            <w:sz w:val="17"/>
            <w:szCs w:val="17"/>
          </w:rPr>
          <w:t>alert(document.getElementById(‘checkbox1’).checked);</w:t>
        </w:r>
      </w:ins>
    </w:p>
    <w:p w:rsidR="003479A0" w:rsidRDefault="003479A0" w:rsidP="003479A0">
      <w:pPr>
        <w:shd w:val="clear" w:color="auto" w:fill="FFFFFF"/>
        <w:spacing w:before="204" w:after="204" w:line="240" w:lineRule="auto"/>
        <w:textAlignment w:val="baseline"/>
        <w:rPr>
          <w:rFonts w:ascii="Helvetica" w:eastAsia="Times New Roman" w:hAnsi="Helvetica" w:cs="Times New Roman"/>
          <w:color w:val="666666"/>
          <w:sz w:val="17"/>
          <w:szCs w:val="17"/>
        </w:rPr>
      </w:pPr>
      <w:ins w:id="138" w:author="Unknown">
        <w:r w:rsidRPr="009617B6">
          <w:rPr>
            <w:rFonts w:ascii="Helvetica" w:eastAsia="Times New Roman" w:hAnsi="Helvetica" w:cs="Times New Roman"/>
            <w:color w:val="666666"/>
            <w:sz w:val="17"/>
            <w:szCs w:val="17"/>
          </w:rPr>
          <w:t xml:space="preserve">If the </w:t>
        </w:r>
        <w:proofErr w:type="spellStart"/>
        <w:r w:rsidRPr="009617B6">
          <w:rPr>
            <w:rFonts w:ascii="Helvetica" w:eastAsia="Times New Roman" w:hAnsi="Helvetica" w:cs="Times New Roman"/>
            <w:color w:val="666666"/>
            <w:sz w:val="17"/>
            <w:szCs w:val="17"/>
          </w:rPr>
          <w:t>CheckBox</w:t>
        </w:r>
        <w:proofErr w:type="spellEnd"/>
        <w:r w:rsidRPr="009617B6">
          <w:rPr>
            <w:rFonts w:ascii="Helvetica" w:eastAsia="Times New Roman" w:hAnsi="Helvetica" w:cs="Times New Roman"/>
            <w:color w:val="666666"/>
            <w:sz w:val="17"/>
            <w:szCs w:val="17"/>
          </w:rPr>
          <w:t xml:space="preserve"> will be checked, this alert will return TRUE.</w:t>
        </w:r>
      </w:ins>
    </w:p>
    <w:p w:rsidR="003479A0" w:rsidRPr="009617B6" w:rsidRDefault="003479A0" w:rsidP="003479A0">
      <w:pPr>
        <w:shd w:val="clear" w:color="auto" w:fill="FFFFFF"/>
        <w:spacing w:after="0" w:line="240" w:lineRule="auto"/>
        <w:textAlignment w:val="baseline"/>
        <w:rPr>
          <w:ins w:id="139" w:author="Unknown"/>
          <w:rFonts w:ascii="Helvetica" w:eastAsia="Times New Roman" w:hAnsi="Helvetica" w:cs="Times New Roman"/>
          <w:color w:val="666666"/>
          <w:sz w:val="17"/>
          <w:szCs w:val="17"/>
        </w:rPr>
      </w:pPr>
      <w:ins w:id="140" w:author="Unknown">
        <w:r w:rsidRPr="009617B6">
          <w:rPr>
            <w:rFonts w:ascii="inherit" w:eastAsia="Times New Roman" w:hAnsi="inherit" w:cs="Times New Roman"/>
            <w:b/>
            <w:bCs/>
            <w:color w:val="000000"/>
            <w:sz w:val="17"/>
          </w:rPr>
          <w:t>18. Explain how can you submit a form using JavaScript?</w:t>
        </w:r>
      </w:ins>
    </w:p>
    <w:p w:rsidR="003479A0" w:rsidRPr="009617B6" w:rsidRDefault="003479A0" w:rsidP="003479A0">
      <w:pPr>
        <w:shd w:val="clear" w:color="auto" w:fill="FFFFFF"/>
        <w:spacing w:before="204" w:after="204" w:line="240" w:lineRule="auto"/>
        <w:textAlignment w:val="baseline"/>
        <w:rPr>
          <w:ins w:id="141" w:author="Unknown"/>
          <w:rFonts w:ascii="Helvetica" w:eastAsia="Times New Roman" w:hAnsi="Helvetica" w:cs="Times New Roman"/>
          <w:color w:val="666666"/>
          <w:sz w:val="17"/>
          <w:szCs w:val="17"/>
        </w:rPr>
      </w:pPr>
      <w:ins w:id="142" w:author="Unknown">
        <w:r w:rsidRPr="009617B6">
          <w:rPr>
            <w:rFonts w:ascii="Helvetica" w:eastAsia="Times New Roman" w:hAnsi="Helvetica" w:cs="Times New Roman"/>
            <w:color w:val="666666"/>
            <w:sz w:val="17"/>
            <w:szCs w:val="17"/>
          </w:rPr>
          <w:t xml:space="preserve">To submit a form using JavaScript use </w:t>
        </w:r>
        <w:proofErr w:type="spellStart"/>
        <w:r w:rsidRPr="009617B6">
          <w:rPr>
            <w:rFonts w:ascii="Helvetica" w:eastAsia="Times New Roman" w:hAnsi="Helvetica" w:cs="Times New Roman"/>
            <w:color w:val="666666"/>
            <w:sz w:val="17"/>
            <w:szCs w:val="17"/>
          </w:rPr>
          <w:t>document.form</w:t>
        </w:r>
        <w:proofErr w:type="spellEnd"/>
        <w:r w:rsidRPr="009617B6">
          <w:rPr>
            <w:rFonts w:ascii="Helvetica" w:eastAsia="Times New Roman" w:hAnsi="Helvetica" w:cs="Times New Roman"/>
            <w:color w:val="666666"/>
            <w:sz w:val="17"/>
            <w:szCs w:val="17"/>
          </w:rPr>
          <w:t>[0].submit();</w:t>
        </w:r>
      </w:ins>
    </w:p>
    <w:p w:rsidR="003479A0" w:rsidRPr="009617B6" w:rsidRDefault="003479A0" w:rsidP="003479A0">
      <w:pPr>
        <w:shd w:val="clear" w:color="auto" w:fill="FFFFFF"/>
        <w:spacing w:before="204" w:after="204" w:line="240" w:lineRule="auto"/>
        <w:textAlignment w:val="baseline"/>
        <w:rPr>
          <w:ins w:id="143" w:author="Unknown"/>
          <w:rFonts w:ascii="Helvetica" w:eastAsia="Times New Roman" w:hAnsi="Helvetica" w:cs="Times New Roman"/>
          <w:color w:val="666666"/>
          <w:sz w:val="17"/>
          <w:szCs w:val="17"/>
        </w:rPr>
      </w:pPr>
      <w:proofErr w:type="spellStart"/>
      <w:ins w:id="144" w:author="Unknown">
        <w:r w:rsidRPr="009617B6">
          <w:rPr>
            <w:rFonts w:ascii="Helvetica" w:eastAsia="Times New Roman" w:hAnsi="Helvetica" w:cs="Times New Roman"/>
            <w:color w:val="666666"/>
            <w:sz w:val="17"/>
            <w:szCs w:val="17"/>
          </w:rPr>
          <w:t>document.form</w:t>
        </w:r>
        <w:proofErr w:type="spellEnd"/>
        <w:r w:rsidRPr="009617B6">
          <w:rPr>
            <w:rFonts w:ascii="Helvetica" w:eastAsia="Times New Roman" w:hAnsi="Helvetica" w:cs="Times New Roman"/>
            <w:color w:val="666666"/>
            <w:sz w:val="17"/>
            <w:szCs w:val="17"/>
          </w:rPr>
          <w:t>[0].submit();</w:t>
        </w:r>
      </w:ins>
    </w:p>
    <w:p w:rsidR="003479A0" w:rsidRPr="009617B6" w:rsidRDefault="003479A0" w:rsidP="003479A0">
      <w:pPr>
        <w:shd w:val="clear" w:color="auto" w:fill="FFFFFF"/>
        <w:spacing w:before="204" w:after="204" w:line="240" w:lineRule="auto"/>
        <w:textAlignment w:val="baseline"/>
        <w:rPr>
          <w:ins w:id="145" w:author="Unknown"/>
          <w:rFonts w:ascii="Helvetica" w:eastAsia="Times New Roman" w:hAnsi="Helvetica" w:cs="Times New Roman"/>
          <w:color w:val="666666"/>
          <w:sz w:val="17"/>
          <w:szCs w:val="17"/>
        </w:rPr>
      </w:pPr>
    </w:p>
    <w:p w:rsidR="003479A0" w:rsidRPr="009617B6" w:rsidRDefault="003479A0" w:rsidP="003479A0">
      <w:pPr>
        <w:shd w:val="clear" w:color="auto" w:fill="FFFFFF"/>
        <w:spacing w:after="0" w:line="240" w:lineRule="auto"/>
        <w:textAlignment w:val="baseline"/>
        <w:rPr>
          <w:ins w:id="146" w:author="Unknown"/>
          <w:rFonts w:ascii="Helvetica" w:eastAsia="Times New Roman" w:hAnsi="Helvetica" w:cs="Times New Roman"/>
          <w:color w:val="666666"/>
          <w:sz w:val="17"/>
          <w:szCs w:val="17"/>
        </w:rPr>
      </w:pPr>
      <w:ins w:id="147" w:author="Unknown">
        <w:r w:rsidRPr="009617B6">
          <w:rPr>
            <w:rFonts w:ascii="inherit" w:eastAsia="Times New Roman" w:hAnsi="inherit" w:cs="Times New Roman"/>
            <w:b/>
            <w:bCs/>
            <w:color w:val="000000"/>
            <w:sz w:val="17"/>
          </w:rPr>
          <w:t>57. How can the OS of the client machine be detected?</w:t>
        </w:r>
      </w:ins>
    </w:p>
    <w:p w:rsidR="003479A0" w:rsidRPr="009617B6" w:rsidRDefault="003479A0" w:rsidP="003479A0">
      <w:pPr>
        <w:shd w:val="clear" w:color="auto" w:fill="FFFFFF"/>
        <w:spacing w:before="204" w:after="204" w:line="240" w:lineRule="auto"/>
        <w:textAlignment w:val="baseline"/>
        <w:rPr>
          <w:ins w:id="148" w:author="Unknown"/>
          <w:rFonts w:ascii="Helvetica" w:eastAsia="Times New Roman" w:hAnsi="Helvetica" w:cs="Times New Roman"/>
          <w:color w:val="666666"/>
          <w:sz w:val="17"/>
          <w:szCs w:val="17"/>
        </w:rPr>
      </w:pPr>
      <w:ins w:id="149" w:author="Unknown">
        <w:r w:rsidRPr="009617B6">
          <w:rPr>
            <w:rFonts w:ascii="Helvetica" w:eastAsia="Times New Roman" w:hAnsi="Helvetica" w:cs="Times New Roman"/>
            <w:color w:val="666666"/>
            <w:sz w:val="17"/>
            <w:szCs w:val="17"/>
          </w:rPr>
          <w:t xml:space="preserve">The </w:t>
        </w:r>
        <w:proofErr w:type="spellStart"/>
        <w:r w:rsidRPr="009617B6">
          <w:rPr>
            <w:rFonts w:ascii="Helvetica" w:eastAsia="Times New Roman" w:hAnsi="Helvetica" w:cs="Times New Roman"/>
            <w:color w:val="666666"/>
            <w:sz w:val="17"/>
            <w:szCs w:val="17"/>
          </w:rPr>
          <w:t>navigator.appVersion</w:t>
        </w:r>
        <w:proofErr w:type="spellEnd"/>
        <w:r w:rsidRPr="009617B6">
          <w:rPr>
            <w:rFonts w:ascii="Helvetica" w:eastAsia="Times New Roman" w:hAnsi="Helvetica" w:cs="Times New Roman"/>
            <w:color w:val="666666"/>
            <w:sz w:val="17"/>
            <w:szCs w:val="17"/>
          </w:rPr>
          <w:t xml:space="preserve"> string can be used to detect the operating system on the client machine.</w:t>
        </w:r>
      </w:ins>
    </w:p>
    <w:p w:rsidR="003479A0" w:rsidRPr="009617B6" w:rsidRDefault="003479A0" w:rsidP="003479A0">
      <w:pPr>
        <w:shd w:val="clear" w:color="auto" w:fill="FFFFFF"/>
        <w:spacing w:after="0" w:line="240" w:lineRule="auto"/>
        <w:textAlignment w:val="baseline"/>
        <w:rPr>
          <w:ins w:id="150" w:author="Unknown"/>
          <w:rFonts w:ascii="Helvetica" w:eastAsia="Times New Roman" w:hAnsi="Helvetica" w:cs="Times New Roman"/>
          <w:color w:val="666666"/>
          <w:sz w:val="17"/>
          <w:szCs w:val="17"/>
        </w:rPr>
      </w:pPr>
      <w:ins w:id="151" w:author="Unknown">
        <w:r w:rsidRPr="009617B6">
          <w:rPr>
            <w:rFonts w:ascii="inherit" w:eastAsia="Times New Roman" w:hAnsi="inherit" w:cs="Times New Roman"/>
            <w:b/>
            <w:bCs/>
            <w:color w:val="000000"/>
            <w:sz w:val="17"/>
          </w:rPr>
          <w:t xml:space="preserve">58. Explain </w:t>
        </w:r>
        <w:proofErr w:type="spellStart"/>
        <w:r w:rsidRPr="009617B6">
          <w:rPr>
            <w:rFonts w:ascii="inherit" w:eastAsia="Times New Roman" w:hAnsi="inherit" w:cs="Times New Roman"/>
            <w:b/>
            <w:bCs/>
            <w:color w:val="000000"/>
            <w:sz w:val="17"/>
          </w:rPr>
          <w:t>window.onload</w:t>
        </w:r>
        <w:proofErr w:type="spellEnd"/>
        <w:r w:rsidRPr="009617B6">
          <w:rPr>
            <w:rFonts w:ascii="inherit" w:eastAsia="Times New Roman" w:hAnsi="inherit" w:cs="Times New Roman"/>
            <w:b/>
            <w:bCs/>
            <w:color w:val="000000"/>
            <w:sz w:val="17"/>
          </w:rPr>
          <w:t xml:space="preserve"> and </w:t>
        </w:r>
        <w:proofErr w:type="spellStart"/>
        <w:r w:rsidRPr="009617B6">
          <w:rPr>
            <w:rFonts w:ascii="inherit" w:eastAsia="Times New Roman" w:hAnsi="inherit" w:cs="Times New Roman"/>
            <w:b/>
            <w:bCs/>
            <w:color w:val="000000"/>
            <w:sz w:val="17"/>
          </w:rPr>
          <w:t>onDocumentReady</w:t>
        </w:r>
        <w:proofErr w:type="spellEnd"/>
        <w:r w:rsidRPr="009617B6">
          <w:rPr>
            <w:rFonts w:ascii="inherit" w:eastAsia="Times New Roman" w:hAnsi="inherit" w:cs="Times New Roman"/>
            <w:b/>
            <w:bCs/>
            <w:color w:val="000000"/>
            <w:sz w:val="17"/>
          </w:rPr>
          <w:t>?</w:t>
        </w:r>
      </w:ins>
    </w:p>
    <w:p w:rsidR="003479A0" w:rsidRPr="009617B6" w:rsidRDefault="003479A0" w:rsidP="003479A0">
      <w:pPr>
        <w:shd w:val="clear" w:color="auto" w:fill="FFFFFF"/>
        <w:spacing w:before="204" w:after="204" w:line="240" w:lineRule="auto"/>
        <w:textAlignment w:val="baseline"/>
        <w:rPr>
          <w:ins w:id="152" w:author="Unknown"/>
          <w:rFonts w:ascii="Helvetica" w:eastAsia="Times New Roman" w:hAnsi="Helvetica" w:cs="Times New Roman"/>
          <w:color w:val="666666"/>
          <w:sz w:val="17"/>
          <w:szCs w:val="17"/>
        </w:rPr>
      </w:pPr>
      <w:ins w:id="153" w:author="Unknown">
        <w:r w:rsidRPr="009617B6">
          <w:rPr>
            <w:rFonts w:ascii="Helvetica" w:eastAsia="Times New Roman" w:hAnsi="Helvetica" w:cs="Times New Roman"/>
            <w:color w:val="666666"/>
            <w:sz w:val="17"/>
            <w:szCs w:val="17"/>
          </w:rPr>
          <w:t xml:space="preserve">The </w:t>
        </w:r>
        <w:proofErr w:type="spellStart"/>
        <w:r w:rsidRPr="009617B6">
          <w:rPr>
            <w:rFonts w:ascii="Helvetica" w:eastAsia="Times New Roman" w:hAnsi="Helvetica" w:cs="Times New Roman"/>
            <w:color w:val="666666"/>
            <w:sz w:val="17"/>
            <w:szCs w:val="17"/>
          </w:rPr>
          <w:t>onload</w:t>
        </w:r>
        <w:proofErr w:type="spellEnd"/>
        <w:r w:rsidRPr="009617B6">
          <w:rPr>
            <w:rFonts w:ascii="Helvetica" w:eastAsia="Times New Roman" w:hAnsi="Helvetica" w:cs="Times New Roman"/>
            <w:color w:val="666666"/>
            <w:sz w:val="17"/>
            <w:szCs w:val="17"/>
          </w:rPr>
          <w:t xml:space="preserve"> function is not run until all the information on the page is loaded. This leads to a substantial delay before any code is executed.</w:t>
        </w:r>
      </w:ins>
    </w:p>
    <w:p w:rsidR="003479A0" w:rsidRPr="009617B6" w:rsidRDefault="003479A0" w:rsidP="003479A0">
      <w:pPr>
        <w:shd w:val="clear" w:color="auto" w:fill="FFFFFF"/>
        <w:spacing w:before="204" w:after="204" w:line="240" w:lineRule="auto"/>
        <w:textAlignment w:val="baseline"/>
        <w:rPr>
          <w:ins w:id="154" w:author="Unknown"/>
          <w:rFonts w:ascii="Helvetica" w:eastAsia="Times New Roman" w:hAnsi="Helvetica" w:cs="Times New Roman"/>
          <w:color w:val="666666"/>
          <w:sz w:val="17"/>
          <w:szCs w:val="17"/>
        </w:rPr>
      </w:pPr>
      <w:proofErr w:type="spellStart"/>
      <w:ins w:id="155" w:author="Unknown">
        <w:r w:rsidRPr="009617B6">
          <w:rPr>
            <w:rFonts w:ascii="Helvetica" w:eastAsia="Times New Roman" w:hAnsi="Helvetica" w:cs="Times New Roman"/>
            <w:color w:val="666666"/>
            <w:sz w:val="17"/>
            <w:szCs w:val="17"/>
          </w:rPr>
          <w:t>onDocumentReady</w:t>
        </w:r>
        <w:proofErr w:type="spellEnd"/>
        <w:r w:rsidRPr="009617B6">
          <w:rPr>
            <w:rFonts w:ascii="Helvetica" w:eastAsia="Times New Roman" w:hAnsi="Helvetica" w:cs="Times New Roman"/>
            <w:color w:val="666666"/>
            <w:sz w:val="17"/>
            <w:szCs w:val="17"/>
          </w:rPr>
          <w:t xml:space="preserve"> loads the code just after the DOM is loaded. This allows early manipulation of the code.</w:t>
        </w:r>
      </w:ins>
    </w:p>
    <w:p w:rsidR="003479A0" w:rsidRPr="009617B6" w:rsidRDefault="003479A0" w:rsidP="003479A0">
      <w:pPr>
        <w:shd w:val="clear" w:color="auto" w:fill="FFFFFF"/>
        <w:spacing w:after="0" w:line="240" w:lineRule="auto"/>
        <w:textAlignment w:val="baseline"/>
        <w:rPr>
          <w:ins w:id="156" w:author="Unknown"/>
          <w:rFonts w:ascii="Helvetica" w:eastAsia="Times New Roman" w:hAnsi="Helvetica" w:cs="Times New Roman"/>
          <w:color w:val="666666"/>
          <w:sz w:val="17"/>
          <w:szCs w:val="17"/>
        </w:rPr>
      </w:pPr>
      <w:ins w:id="157" w:author="Unknown">
        <w:r w:rsidRPr="009617B6">
          <w:rPr>
            <w:rFonts w:ascii="inherit" w:eastAsia="Times New Roman" w:hAnsi="inherit" w:cs="Times New Roman"/>
            <w:b/>
            <w:bCs/>
            <w:color w:val="000000"/>
            <w:sz w:val="17"/>
          </w:rPr>
          <w:t>59. How will you explain closures in JavaScript? When are they used?</w:t>
        </w:r>
      </w:ins>
    </w:p>
    <w:p w:rsidR="003479A0" w:rsidRPr="009617B6" w:rsidRDefault="003479A0" w:rsidP="003479A0">
      <w:pPr>
        <w:shd w:val="clear" w:color="auto" w:fill="FFFFFF"/>
        <w:spacing w:before="204" w:after="204" w:line="240" w:lineRule="auto"/>
        <w:textAlignment w:val="baseline"/>
        <w:rPr>
          <w:ins w:id="158" w:author="Unknown"/>
          <w:rFonts w:ascii="Helvetica" w:eastAsia="Times New Roman" w:hAnsi="Helvetica" w:cs="Times New Roman"/>
          <w:color w:val="666666"/>
          <w:sz w:val="17"/>
          <w:szCs w:val="17"/>
        </w:rPr>
      </w:pPr>
      <w:ins w:id="159" w:author="Unknown">
        <w:r w:rsidRPr="009617B6">
          <w:rPr>
            <w:rFonts w:ascii="Helvetica" w:eastAsia="Times New Roman" w:hAnsi="Helvetica" w:cs="Times New Roman"/>
            <w:color w:val="666666"/>
            <w:sz w:val="17"/>
            <w:szCs w:val="17"/>
          </w:rPr>
          <w:t>Closure is a locally declared variable related to a function which stays in memory when the function has returned.</w:t>
        </w:r>
      </w:ins>
    </w:p>
    <w:p w:rsidR="003479A0" w:rsidRPr="009617B6" w:rsidRDefault="003479A0" w:rsidP="003479A0">
      <w:pPr>
        <w:shd w:val="clear" w:color="auto" w:fill="FFFFFF"/>
        <w:spacing w:before="204" w:after="204" w:line="240" w:lineRule="auto"/>
        <w:textAlignment w:val="baseline"/>
        <w:rPr>
          <w:ins w:id="160" w:author="Unknown"/>
          <w:rFonts w:ascii="Helvetica" w:eastAsia="Times New Roman" w:hAnsi="Helvetica" w:cs="Times New Roman"/>
          <w:color w:val="666666"/>
          <w:sz w:val="17"/>
          <w:szCs w:val="17"/>
        </w:rPr>
      </w:pPr>
      <w:ins w:id="161" w:author="Unknown">
        <w:r w:rsidRPr="009617B6">
          <w:rPr>
            <w:rFonts w:ascii="Helvetica" w:eastAsia="Times New Roman" w:hAnsi="Helvetica" w:cs="Times New Roman"/>
            <w:color w:val="666666"/>
            <w:sz w:val="17"/>
            <w:szCs w:val="17"/>
          </w:rPr>
          <w:t>For example:</w:t>
        </w:r>
      </w:ins>
    </w:p>
    <w:p w:rsidR="003479A0" w:rsidRPr="009617B6" w:rsidRDefault="003479A0" w:rsidP="003479A0">
      <w:pPr>
        <w:spacing w:after="138" w:line="240" w:lineRule="auto"/>
        <w:textAlignment w:val="baseline"/>
        <w:rPr>
          <w:ins w:id="162" w:author="Unknown"/>
          <w:rFonts w:ascii="Courier New" w:eastAsia="Times New Roman" w:hAnsi="Courier New" w:cs="Courier New"/>
          <w:color w:val="666666"/>
          <w:sz w:val="24"/>
          <w:szCs w:val="24"/>
        </w:rPr>
      </w:pPr>
      <w:ins w:id="163" w:author="Unknown">
        <w:r w:rsidRPr="009617B6">
          <w:rPr>
            <w:rFonts w:ascii="Courier New" w:eastAsia="Times New Roman" w:hAnsi="Courier New" w:cs="Courier New"/>
            <w:color w:val="666666"/>
            <w:sz w:val="24"/>
            <w:szCs w:val="24"/>
          </w:rPr>
          <w:object w:dxaOrig="2730" w:dyaOrig="1215">
            <v:shape id="_x0000_i1083" type="#_x0000_t75" style="width:136.5pt;height:61pt" o:ole="">
              <v:imagedata r:id="rId5" o:title=""/>
            </v:shape>
            <w:control r:id="rId13" w:name="DefaultOcxName15" w:shapeid="_x0000_i1083"/>
          </w:object>
        </w:r>
      </w:ins>
    </w:p>
    <w:tbl>
      <w:tblPr>
        <w:tblW w:w="0" w:type="auto"/>
        <w:tblCellSpacing w:w="15" w:type="dxa"/>
        <w:tblCellMar>
          <w:top w:w="15" w:type="dxa"/>
          <w:left w:w="15" w:type="dxa"/>
          <w:bottom w:w="15" w:type="dxa"/>
          <w:right w:w="15" w:type="dxa"/>
        </w:tblCellMar>
        <w:tblLook w:val="04A0"/>
      </w:tblPr>
      <w:tblGrid>
        <w:gridCol w:w="225"/>
        <w:gridCol w:w="9225"/>
      </w:tblGrid>
      <w:tr w:rsidR="003479A0" w:rsidRPr="009617B6" w:rsidTr="00D31A8E">
        <w:trPr>
          <w:tblCellSpacing w:w="15" w:type="dxa"/>
        </w:trPr>
        <w:tc>
          <w:tcPr>
            <w:tcW w:w="0" w:type="auto"/>
            <w:tcBorders>
              <w:top w:val="nil"/>
              <w:left w:val="nil"/>
              <w:bottom w:val="nil"/>
              <w:right w:val="nil"/>
            </w:tcBorders>
            <w:shd w:val="clear" w:color="auto" w:fill="F8F8F8"/>
            <w:vAlign w:val="center"/>
            <w:hideMark/>
          </w:tcPr>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2</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3</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4</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5</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6</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7</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8</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9</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10</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11</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12</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13</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14</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15</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16</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17</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18</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19</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20</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21</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22</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lastRenderedPageBreak/>
              <w:t>23</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24</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25</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26</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27</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28</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29</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30</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31</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32</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33</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34</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35</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36</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37</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38</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39</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40</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41</w:t>
            </w:r>
          </w:p>
        </w:tc>
        <w:tc>
          <w:tcPr>
            <w:tcW w:w="9285" w:type="dxa"/>
            <w:tcBorders>
              <w:top w:val="nil"/>
              <w:left w:val="nil"/>
              <w:bottom w:val="nil"/>
              <w:right w:val="nil"/>
            </w:tcBorders>
            <w:shd w:val="clear" w:color="auto" w:fill="F8F8F8"/>
            <w:vAlign w:val="center"/>
            <w:hideMark/>
          </w:tcPr>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lastRenderedPageBreak/>
              <w:t>function greet(message)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console.log(message);</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function greeter(name, age)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return name + " says howdy!! He is " + age + " years old";</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 Generate the message</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proofErr w:type="spellStart"/>
            <w:r w:rsidRPr="009617B6">
              <w:rPr>
                <w:rFonts w:ascii="inherit" w:eastAsia="Times New Roman" w:hAnsi="inherit" w:cs="Times New Roman"/>
                <w:color w:val="000000"/>
                <w:sz w:val="15"/>
              </w:rPr>
              <w:t>var</w:t>
            </w:r>
            <w:proofErr w:type="spellEnd"/>
            <w:r w:rsidRPr="009617B6">
              <w:rPr>
                <w:rFonts w:ascii="inherit" w:eastAsia="Times New Roman" w:hAnsi="inherit" w:cs="Times New Roman"/>
                <w:color w:val="000000"/>
                <w:sz w:val="15"/>
              </w:rPr>
              <w:t xml:space="preserve"> message = greeter("James", 23);</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 Pass it explicitly to greet</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greet(message);</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This function can be better represented by using closures</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lastRenderedPageBreak/>
              <w:t>function greeter(name, age)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proofErr w:type="spellStart"/>
            <w:r w:rsidRPr="009617B6">
              <w:rPr>
                <w:rFonts w:ascii="inherit" w:eastAsia="Times New Roman" w:hAnsi="inherit" w:cs="Times New Roman"/>
                <w:color w:val="000000"/>
                <w:sz w:val="15"/>
              </w:rPr>
              <w:t>var</w:t>
            </w:r>
            <w:proofErr w:type="spellEnd"/>
            <w:r w:rsidRPr="009617B6">
              <w:rPr>
                <w:rFonts w:ascii="inherit" w:eastAsia="Times New Roman" w:hAnsi="inherit" w:cs="Times New Roman"/>
                <w:color w:val="000000"/>
                <w:sz w:val="15"/>
              </w:rPr>
              <w:t xml:space="preserve"> message = name + " says howdy!! He is " + age + " years old";</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return function greet()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console.log(message);</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 Generate the closure</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proofErr w:type="spellStart"/>
            <w:r w:rsidRPr="009617B6">
              <w:rPr>
                <w:rFonts w:ascii="inherit" w:eastAsia="Times New Roman" w:hAnsi="inherit" w:cs="Times New Roman"/>
                <w:color w:val="000000"/>
                <w:sz w:val="15"/>
              </w:rPr>
              <w:t>var</w:t>
            </w:r>
            <w:proofErr w:type="spellEnd"/>
            <w:r w:rsidRPr="009617B6">
              <w:rPr>
                <w:rFonts w:ascii="inherit" w:eastAsia="Times New Roman" w:hAnsi="inherit" w:cs="Times New Roman"/>
                <w:color w:val="000000"/>
                <w:sz w:val="15"/>
              </w:rPr>
              <w:t xml:space="preserve"> </w:t>
            </w:r>
            <w:proofErr w:type="spellStart"/>
            <w:r w:rsidRPr="009617B6">
              <w:rPr>
                <w:rFonts w:ascii="inherit" w:eastAsia="Times New Roman" w:hAnsi="inherit" w:cs="Times New Roman"/>
                <w:color w:val="000000"/>
                <w:sz w:val="15"/>
              </w:rPr>
              <w:t>JamesGreeter</w:t>
            </w:r>
            <w:proofErr w:type="spellEnd"/>
            <w:r w:rsidRPr="009617B6">
              <w:rPr>
                <w:rFonts w:ascii="inherit" w:eastAsia="Times New Roman" w:hAnsi="inherit" w:cs="Times New Roman"/>
                <w:color w:val="000000"/>
                <w:sz w:val="15"/>
              </w:rPr>
              <w:t xml:space="preserve"> = greeter("James", 23);</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 Use the closure</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proofErr w:type="spellStart"/>
            <w:r w:rsidRPr="009617B6">
              <w:rPr>
                <w:rFonts w:ascii="inherit" w:eastAsia="Times New Roman" w:hAnsi="inherit" w:cs="Times New Roman"/>
                <w:color w:val="000000"/>
                <w:sz w:val="15"/>
              </w:rPr>
              <w:t>JamesGreeter</w:t>
            </w:r>
            <w:proofErr w:type="spellEnd"/>
            <w:r w:rsidRPr="009617B6">
              <w:rPr>
                <w:rFonts w:ascii="inherit" w:eastAsia="Times New Roman" w:hAnsi="inherit" w:cs="Times New Roman"/>
                <w:color w:val="000000"/>
                <w:sz w:val="15"/>
              </w:rPr>
              <w:t>();</w:t>
            </w:r>
          </w:p>
        </w:tc>
      </w:tr>
    </w:tbl>
    <w:p w:rsidR="003479A0" w:rsidRPr="009617B6" w:rsidRDefault="003479A0" w:rsidP="003479A0">
      <w:pPr>
        <w:shd w:val="clear" w:color="auto" w:fill="FFFFFF"/>
        <w:spacing w:after="0" w:line="240" w:lineRule="auto"/>
        <w:textAlignment w:val="baseline"/>
        <w:rPr>
          <w:ins w:id="164" w:author="Unknown"/>
          <w:rFonts w:ascii="Helvetica" w:eastAsia="Times New Roman" w:hAnsi="Helvetica" w:cs="Times New Roman"/>
          <w:color w:val="666666"/>
          <w:sz w:val="17"/>
          <w:szCs w:val="17"/>
        </w:rPr>
      </w:pPr>
      <w:ins w:id="165" w:author="Unknown">
        <w:r w:rsidRPr="009617B6">
          <w:rPr>
            <w:rFonts w:ascii="inherit" w:eastAsia="Times New Roman" w:hAnsi="inherit" w:cs="Times New Roman"/>
            <w:b/>
            <w:bCs/>
            <w:color w:val="000000"/>
            <w:sz w:val="17"/>
          </w:rPr>
          <w:lastRenderedPageBreak/>
          <w:t>60. How can a value be appended to an array?</w:t>
        </w:r>
      </w:ins>
    </w:p>
    <w:p w:rsidR="003479A0" w:rsidRPr="009617B6" w:rsidRDefault="003479A0" w:rsidP="003479A0">
      <w:pPr>
        <w:shd w:val="clear" w:color="auto" w:fill="FFFFFF"/>
        <w:spacing w:before="204" w:after="204" w:line="240" w:lineRule="auto"/>
        <w:textAlignment w:val="baseline"/>
        <w:rPr>
          <w:ins w:id="166" w:author="Unknown"/>
          <w:rFonts w:ascii="Helvetica" w:eastAsia="Times New Roman" w:hAnsi="Helvetica" w:cs="Times New Roman"/>
          <w:color w:val="666666"/>
          <w:sz w:val="17"/>
          <w:szCs w:val="17"/>
        </w:rPr>
      </w:pPr>
      <w:ins w:id="167" w:author="Unknown">
        <w:r w:rsidRPr="009617B6">
          <w:rPr>
            <w:rFonts w:ascii="Helvetica" w:eastAsia="Times New Roman" w:hAnsi="Helvetica" w:cs="Times New Roman"/>
            <w:color w:val="666666"/>
            <w:sz w:val="17"/>
            <w:szCs w:val="17"/>
          </w:rPr>
          <w:t>A value can be appended to an array in the given manner –</w:t>
        </w:r>
      </w:ins>
    </w:p>
    <w:p w:rsidR="003479A0" w:rsidRPr="009617B6" w:rsidRDefault="003479A0" w:rsidP="003479A0">
      <w:pPr>
        <w:shd w:val="clear" w:color="auto" w:fill="FFFFFF"/>
        <w:spacing w:before="204" w:after="204" w:line="240" w:lineRule="auto"/>
        <w:textAlignment w:val="baseline"/>
        <w:rPr>
          <w:ins w:id="168" w:author="Unknown"/>
          <w:rFonts w:ascii="Helvetica" w:eastAsia="Times New Roman" w:hAnsi="Helvetica" w:cs="Times New Roman"/>
          <w:color w:val="666666"/>
          <w:sz w:val="17"/>
          <w:szCs w:val="17"/>
        </w:rPr>
      </w:pPr>
      <w:proofErr w:type="spellStart"/>
      <w:ins w:id="169" w:author="Unknown">
        <w:r w:rsidRPr="009617B6">
          <w:rPr>
            <w:rFonts w:ascii="Helvetica" w:eastAsia="Times New Roman" w:hAnsi="Helvetica" w:cs="Times New Roman"/>
            <w:color w:val="666666"/>
            <w:sz w:val="17"/>
            <w:szCs w:val="17"/>
          </w:rPr>
          <w:t>arr</w:t>
        </w:r>
        <w:proofErr w:type="spellEnd"/>
        <w:r w:rsidRPr="009617B6">
          <w:rPr>
            <w:rFonts w:ascii="Helvetica" w:eastAsia="Times New Roman" w:hAnsi="Helvetica" w:cs="Times New Roman"/>
            <w:color w:val="666666"/>
            <w:sz w:val="17"/>
            <w:szCs w:val="17"/>
          </w:rPr>
          <w:t>[</w:t>
        </w:r>
        <w:proofErr w:type="spellStart"/>
        <w:r w:rsidRPr="009617B6">
          <w:rPr>
            <w:rFonts w:ascii="Helvetica" w:eastAsia="Times New Roman" w:hAnsi="Helvetica" w:cs="Times New Roman"/>
            <w:color w:val="666666"/>
            <w:sz w:val="17"/>
            <w:szCs w:val="17"/>
          </w:rPr>
          <w:t>arr.length</w:t>
        </w:r>
        <w:proofErr w:type="spellEnd"/>
        <w:r w:rsidRPr="009617B6">
          <w:rPr>
            <w:rFonts w:ascii="Helvetica" w:eastAsia="Times New Roman" w:hAnsi="Helvetica" w:cs="Times New Roman"/>
            <w:color w:val="666666"/>
            <w:sz w:val="17"/>
            <w:szCs w:val="17"/>
          </w:rPr>
          <w:t>] = value;</w:t>
        </w:r>
      </w:ins>
    </w:p>
    <w:p w:rsidR="003479A0" w:rsidRPr="009617B6" w:rsidRDefault="003479A0" w:rsidP="003479A0">
      <w:pPr>
        <w:shd w:val="clear" w:color="auto" w:fill="FFFFFF"/>
        <w:spacing w:after="0" w:line="240" w:lineRule="auto"/>
        <w:textAlignment w:val="baseline"/>
        <w:rPr>
          <w:ins w:id="170" w:author="Unknown"/>
          <w:rFonts w:ascii="Helvetica" w:eastAsia="Times New Roman" w:hAnsi="Helvetica" w:cs="Times New Roman"/>
          <w:color w:val="666666"/>
          <w:sz w:val="17"/>
          <w:szCs w:val="17"/>
        </w:rPr>
      </w:pPr>
      <w:ins w:id="171" w:author="Unknown">
        <w:r w:rsidRPr="009617B6">
          <w:rPr>
            <w:rFonts w:ascii="inherit" w:eastAsia="Times New Roman" w:hAnsi="inherit" w:cs="Times New Roman"/>
            <w:b/>
            <w:bCs/>
            <w:color w:val="000000"/>
            <w:sz w:val="17"/>
          </w:rPr>
          <w:t>61. Explain the for-in loop?</w:t>
        </w:r>
      </w:ins>
    </w:p>
    <w:p w:rsidR="003479A0" w:rsidRPr="009617B6" w:rsidRDefault="003479A0" w:rsidP="003479A0">
      <w:pPr>
        <w:shd w:val="clear" w:color="auto" w:fill="FFFFFF"/>
        <w:spacing w:before="204" w:after="204" w:line="240" w:lineRule="auto"/>
        <w:textAlignment w:val="baseline"/>
        <w:rPr>
          <w:ins w:id="172" w:author="Unknown"/>
          <w:rFonts w:ascii="Helvetica" w:eastAsia="Times New Roman" w:hAnsi="Helvetica" w:cs="Times New Roman"/>
          <w:color w:val="666666"/>
          <w:sz w:val="17"/>
          <w:szCs w:val="17"/>
        </w:rPr>
      </w:pPr>
      <w:ins w:id="173" w:author="Unknown">
        <w:r w:rsidRPr="009617B6">
          <w:rPr>
            <w:rFonts w:ascii="Helvetica" w:eastAsia="Times New Roman" w:hAnsi="Helvetica" w:cs="Times New Roman"/>
            <w:color w:val="666666"/>
            <w:sz w:val="17"/>
            <w:szCs w:val="17"/>
          </w:rPr>
          <w:t>The for-in loop is used to loop through the properties of an object.</w:t>
        </w:r>
      </w:ins>
    </w:p>
    <w:p w:rsidR="003479A0" w:rsidRPr="009617B6" w:rsidRDefault="003479A0" w:rsidP="003479A0">
      <w:pPr>
        <w:shd w:val="clear" w:color="auto" w:fill="FFFFFF"/>
        <w:spacing w:before="204" w:after="204" w:line="240" w:lineRule="auto"/>
        <w:textAlignment w:val="baseline"/>
        <w:rPr>
          <w:ins w:id="174" w:author="Unknown"/>
          <w:rFonts w:ascii="Helvetica" w:eastAsia="Times New Roman" w:hAnsi="Helvetica" w:cs="Times New Roman"/>
          <w:color w:val="666666"/>
          <w:sz w:val="17"/>
          <w:szCs w:val="17"/>
        </w:rPr>
      </w:pPr>
      <w:ins w:id="175" w:author="Unknown">
        <w:r w:rsidRPr="009617B6">
          <w:rPr>
            <w:rFonts w:ascii="Helvetica" w:eastAsia="Times New Roman" w:hAnsi="Helvetica" w:cs="Times New Roman"/>
            <w:color w:val="666666"/>
            <w:sz w:val="17"/>
            <w:szCs w:val="17"/>
          </w:rPr>
          <w:t>The syntax for the for-in loop is –</w:t>
        </w:r>
      </w:ins>
    </w:p>
    <w:p w:rsidR="003479A0" w:rsidRPr="009617B6" w:rsidRDefault="003479A0" w:rsidP="003479A0">
      <w:pPr>
        <w:spacing w:after="138" w:line="240" w:lineRule="auto"/>
        <w:textAlignment w:val="baseline"/>
        <w:rPr>
          <w:ins w:id="176" w:author="Unknown"/>
          <w:rFonts w:ascii="Courier New" w:eastAsia="Times New Roman" w:hAnsi="Courier New" w:cs="Courier New"/>
          <w:color w:val="666666"/>
          <w:sz w:val="24"/>
          <w:szCs w:val="24"/>
        </w:rPr>
      </w:pPr>
      <w:ins w:id="177" w:author="Unknown">
        <w:r w:rsidRPr="009617B6">
          <w:rPr>
            <w:rFonts w:ascii="Courier New" w:eastAsia="Times New Roman" w:hAnsi="Courier New" w:cs="Courier New"/>
            <w:color w:val="666666"/>
            <w:sz w:val="24"/>
            <w:szCs w:val="24"/>
          </w:rPr>
          <w:object w:dxaOrig="2730" w:dyaOrig="1215">
            <v:shape id="_x0000_i1082" type="#_x0000_t75" style="width:136.5pt;height:61pt" o:ole="">
              <v:imagedata r:id="rId5" o:title=""/>
            </v:shape>
            <w:control r:id="rId14" w:name="DefaultOcxName16" w:shapeid="_x0000_i1082"/>
          </w:object>
        </w:r>
      </w:ins>
    </w:p>
    <w:tbl>
      <w:tblPr>
        <w:tblW w:w="0" w:type="auto"/>
        <w:tblCellSpacing w:w="15" w:type="dxa"/>
        <w:tblCellMar>
          <w:top w:w="15" w:type="dxa"/>
          <w:left w:w="15" w:type="dxa"/>
          <w:bottom w:w="15" w:type="dxa"/>
          <w:right w:w="15" w:type="dxa"/>
        </w:tblCellMar>
        <w:tblLook w:val="04A0"/>
      </w:tblPr>
      <w:tblGrid>
        <w:gridCol w:w="150"/>
        <w:gridCol w:w="9300"/>
      </w:tblGrid>
      <w:tr w:rsidR="003479A0" w:rsidRPr="009617B6" w:rsidTr="00D31A8E">
        <w:trPr>
          <w:tblCellSpacing w:w="15" w:type="dxa"/>
        </w:trPr>
        <w:tc>
          <w:tcPr>
            <w:tcW w:w="0" w:type="auto"/>
            <w:tcBorders>
              <w:top w:val="nil"/>
              <w:left w:val="nil"/>
              <w:bottom w:val="nil"/>
              <w:right w:val="nil"/>
            </w:tcBorders>
            <w:shd w:val="clear" w:color="auto" w:fill="F8F8F8"/>
            <w:vAlign w:val="center"/>
            <w:hideMark/>
          </w:tcPr>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2</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3</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4</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5</w:t>
            </w:r>
          </w:p>
        </w:tc>
        <w:tc>
          <w:tcPr>
            <w:tcW w:w="9366" w:type="dxa"/>
            <w:tcBorders>
              <w:top w:val="nil"/>
              <w:left w:val="nil"/>
              <w:bottom w:val="nil"/>
              <w:right w:val="nil"/>
            </w:tcBorders>
            <w:shd w:val="clear" w:color="auto" w:fill="F8F8F8"/>
            <w:vAlign w:val="center"/>
            <w:hideMark/>
          </w:tcPr>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for (variable name in object){</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statement or block to execute</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w:t>
            </w:r>
          </w:p>
        </w:tc>
      </w:tr>
    </w:tbl>
    <w:p w:rsidR="003479A0" w:rsidRPr="009617B6" w:rsidRDefault="003479A0" w:rsidP="003479A0">
      <w:pPr>
        <w:shd w:val="clear" w:color="auto" w:fill="FFFFFF"/>
        <w:spacing w:before="204" w:after="204" w:line="240" w:lineRule="auto"/>
        <w:textAlignment w:val="baseline"/>
        <w:rPr>
          <w:ins w:id="178" w:author="Unknown"/>
          <w:rFonts w:ascii="Helvetica" w:eastAsia="Times New Roman" w:hAnsi="Helvetica" w:cs="Times New Roman"/>
          <w:color w:val="666666"/>
          <w:sz w:val="17"/>
          <w:szCs w:val="17"/>
        </w:rPr>
      </w:pPr>
      <w:ins w:id="179" w:author="Unknown">
        <w:r w:rsidRPr="009617B6">
          <w:rPr>
            <w:rFonts w:ascii="Helvetica" w:eastAsia="Times New Roman" w:hAnsi="Helvetica" w:cs="Times New Roman"/>
            <w:color w:val="666666"/>
            <w:sz w:val="17"/>
            <w:szCs w:val="17"/>
          </w:rPr>
          <w:t>In each repetition, one property from the object is associated to the variable name, and the loop is continued till all the properties of the object are depleted.</w:t>
        </w:r>
      </w:ins>
    </w:p>
    <w:p w:rsidR="003479A0" w:rsidRPr="009617B6" w:rsidRDefault="003479A0" w:rsidP="003479A0">
      <w:pPr>
        <w:shd w:val="clear" w:color="auto" w:fill="FFFFFF"/>
        <w:spacing w:after="0" w:line="240" w:lineRule="auto"/>
        <w:textAlignment w:val="baseline"/>
        <w:rPr>
          <w:ins w:id="180" w:author="Unknown"/>
          <w:rFonts w:ascii="Helvetica" w:eastAsia="Times New Roman" w:hAnsi="Helvetica" w:cs="Times New Roman"/>
          <w:color w:val="666666"/>
          <w:sz w:val="17"/>
          <w:szCs w:val="17"/>
        </w:rPr>
      </w:pPr>
      <w:ins w:id="181" w:author="Unknown">
        <w:r w:rsidRPr="009617B6">
          <w:rPr>
            <w:rFonts w:ascii="inherit" w:eastAsia="Times New Roman" w:hAnsi="inherit" w:cs="Times New Roman"/>
            <w:b/>
            <w:bCs/>
            <w:color w:val="000000"/>
            <w:sz w:val="17"/>
          </w:rPr>
          <w:t>62. Describe the properties of an anonymous function in JavaScript?</w:t>
        </w:r>
      </w:ins>
    </w:p>
    <w:p w:rsidR="003479A0" w:rsidRPr="009617B6" w:rsidRDefault="003479A0" w:rsidP="003479A0">
      <w:pPr>
        <w:shd w:val="clear" w:color="auto" w:fill="FFFFFF"/>
        <w:spacing w:before="204" w:after="204" w:line="240" w:lineRule="auto"/>
        <w:textAlignment w:val="baseline"/>
        <w:rPr>
          <w:ins w:id="182" w:author="Unknown"/>
          <w:rFonts w:ascii="Helvetica" w:eastAsia="Times New Roman" w:hAnsi="Helvetica" w:cs="Times New Roman"/>
          <w:color w:val="666666"/>
          <w:sz w:val="17"/>
          <w:szCs w:val="17"/>
        </w:rPr>
      </w:pPr>
      <w:ins w:id="183" w:author="Unknown">
        <w:r w:rsidRPr="009617B6">
          <w:rPr>
            <w:rFonts w:ascii="Helvetica" w:eastAsia="Times New Roman" w:hAnsi="Helvetica" w:cs="Times New Roman"/>
            <w:color w:val="666666"/>
            <w:sz w:val="17"/>
            <w:szCs w:val="17"/>
          </w:rPr>
          <w:t>A function that is declared without any named identifier is known as an anonymous function. In general, an anonymous function is inaccessible after its declaration.</w:t>
        </w:r>
      </w:ins>
    </w:p>
    <w:p w:rsidR="003479A0" w:rsidRPr="009617B6" w:rsidRDefault="003479A0" w:rsidP="003479A0">
      <w:pPr>
        <w:shd w:val="clear" w:color="auto" w:fill="FFFFFF"/>
        <w:spacing w:before="204" w:after="204" w:line="240" w:lineRule="auto"/>
        <w:textAlignment w:val="baseline"/>
        <w:rPr>
          <w:ins w:id="184" w:author="Unknown"/>
          <w:rFonts w:ascii="Helvetica" w:eastAsia="Times New Roman" w:hAnsi="Helvetica" w:cs="Times New Roman"/>
          <w:color w:val="666666"/>
          <w:sz w:val="17"/>
          <w:szCs w:val="17"/>
        </w:rPr>
      </w:pPr>
      <w:ins w:id="185" w:author="Unknown">
        <w:r w:rsidRPr="009617B6">
          <w:rPr>
            <w:rFonts w:ascii="Helvetica" w:eastAsia="Times New Roman" w:hAnsi="Helvetica" w:cs="Times New Roman"/>
            <w:color w:val="666666"/>
            <w:sz w:val="17"/>
            <w:szCs w:val="17"/>
          </w:rPr>
          <w:t>Anonymous function declaration –</w:t>
        </w:r>
      </w:ins>
    </w:p>
    <w:p w:rsidR="003479A0" w:rsidRPr="009617B6" w:rsidRDefault="003479A0" w:rsidP="003479A0">
      <w:pPr>
        <w:spacing w:after="138" w:line="240" w:lineRule="auto"/>
        <w:textAlignment w:val="baseline"/>
        <w:rPr>
          <w:ins w:id="186" w:author="Unknown"/>
          <w:rFonts w:ascii="Courier New" w:eastAsia="Times New Roman" w:hAnsi="Courier New" w:cs="Courier New"/>
          <w:color w:val="666666"/>
          <w:sz w:val="24"/>
          <w:szCs w:val="24"/>
        </w:rPr>
      </w:pPr>
      <w:ins w:id="187" w:author="Unknown">
        <w:r w:rsidRPr="009617B6">
          <w:rPr>
            <w:rFonts w:ascii="Courier New" w:eastAsia="Times New Roman" w:hAnsi="Courier New" w:cs="Courier New"/>
            <w:color w:val="666666"/>
            <w:sz w:val="24"/>
            <w:szCs w:val="24"/>
          </w:rPr>
          <w:object w:dxaOrig="2730" w:dyaOrig="1215">
            <v:shape id="_x0000_i1081" type="#_x0000_t75" style="width:136.5pt;height:61pt" o:ole="">
              <v:imagedata r:id="rId5" o:title=""/>
            </v:shape>
            <w:control r:id="rId15" w:name="DefaultOcxName17" w:shapeid="_x0000_i1081"/>
          </w:object>
        </w:r>
      </w:ins>
    </w:p>
    <w:tbl>
      <w:tblPr>
        <w:tblW w:w="0" w:type="auto"/>
        <w:tblCellSpacing w:w="15" w:type="dxa"/>
        <w:tblCellMar>
          <w:top w:w="15" w:type="dxa"/>
          <w:left w:w="15" w:type="dxa"/>
          <w:bottom w:w="15" w:type="dxa"/>
          <w:right w:w="15" w:type="dxa"/>
        </w:tblCellMar>
        <w:tblLook w:val="04A0"/>
      </w:tblPr>
      <w:tblGrid>
        <w:gridCol w:w="150"/>
        <w:gridCol w:w="9300"/>
      </w:tblGrid>
      <w:tr w:rsidR="003479A0" w:rsidRPr="009617B6" w:rsidTr="00D31A8E">
        <w:trPr>
          <w:tblCellSpacing w:w="15" w:type="dxa"/>
        </w:trPr>
        <w:tc>
          <w:tcPr>
            <w:tcW w:w="0" w:type="auto"/>
            <w:tcBorders>
              <w:top w:val="nil"/>
              <w:left w:val="nil"/>
              <w:bottom w:val="nil"/>
              <w:right w:val="nil"/>
            </w:tcBorders>
            <w:shd w:val="clear" w:color="auto" w:fill="F8F8F8"/>
            <w:vAlign w:val="center"/>
            <w:hideMark/>
          </w:tcPr>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2</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3</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4</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5</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6</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7</w:t>
            </w:r>
          </w:p>
        </w:tc>
        <w:tc>
          <w:tcPr>
            <w:tcW w:w="9366" w:type="dxa"/>
            <w:tcBorders>
              <w:top w:val="nil"/>
              <w:left w:val="nil"/>
              <w:bottom w:val="nil"/>
              <w:right w:val="nil"/>
            </w:tcBorders>
            <w:shd w:val="clear" w:color="auto" w:fill="F8F8F8"/>
            <w:vAlign w:val="center"/>
            <w:hideMark/>
          </w:tcPr>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proofErr w:type="spellStart"/>
            <w:r w:rsidRPr="009617B6">
              <w:rPr>
                <w:rFonts w:ascii="inherit" w:eastAsia="Times New Roman" w:hAnsi="inherit" w:cs="Times New Roman"/>
                <w:color w:val="000000"/>
                <w:sz w:val="15"/>
              </w:rPr>
              <w:t>var</w:t>
            </w:r>
            <w:proofErr w:type="spellEnd"/>
            <w:r w:rsidRPr="009617B6">
              <w:rPr>
                <w:rFonts w:ascii="inherit" w:eastAsia="Times New Roman" w:hAnsi="inherit" w:cs="Times New Roman"/>
                <w:color w:val="000000"/>
                <w:sz w:val="15"/>
              </w:rPr>
              <w:t xml:space="preserve"> anon = function()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alert('I am anonymous');</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anon();</w:t>
            </w:r>
          </w:p>
        </w:tc>
      </w:tr>
    </w:tbl>
    <w:p w:rsidR="003479A0" w:rsidRPr="009617B6" w:rsidRDefault="003479A0" w:rsidP="003479A0">
      <w:pPr>
        <w:shd w:val="clear" w:color="auto" w:fill="FFFFFF"/>
        <w:spacing w:after="0" w:line="240" w:lineRule="auto"/>
        <w:textAlignment w:val="baseline"/>
        <w:rPr>
          <w:ins w:id="188" w:author="Unknown"/>
          <w:rFonts w:ascii="Helvetica" w:eastAsia="Times New Roman" w:hAnsi="Helvetica" w:cs="Times New Roman"/>
          <w:color w:val="666666"/>
          <w:sz w:val="17"/>
          <w:szCs w:val="17"/>
        </w:rPr>
      </w:pPr>
      <w:ins w:id="189" w:author="Unknown">
        <w:r w:rsidRPr="009617B6">
          <w:rPr>
            <w:rFonts w:ascii="inherit" w:eastAsia="Times New Roman" w:hAnsi="inherit" w:cs="Times New Roman"/>
            <w:b/>
            <w:bCs/>
            <w:color w:val="000000"/>
            <w:sz w:val="17"/>
          </w:rPr>
          <w:t>63. What is the difference between .call() and .apply()?</w:t>
        </w:r>
      </w:ins>
    </w:p>
    <w:p w:rsidR="003479A0" w:rsidRPr="009617B6" w:rsidRDefault="003479A0" w:rsidP="003479A0">
      <w:pPr>
        <w:shd w:val="clear" w:color="auto" w:fill="FFFFFF"/>
        <w:spacing w:before="204" w:after="204" w:line="240" w:lineRule="auto"/>
        <w:textAlignment w:val="baseline"/>
        <w:rPr>
          <w:ins w:id="190" w:author="Unknown"/>
          <w:rFonts w:ascii="Helvetica" w:eastAsia="Times New Roman" w:hAnsi="Helvetica" w:cs="Times New Roman"/>
          <w:color w:val="666666"/>
          <w:sz w:val="17"/>
          <w:szCs w:val="17"/>
        </w:rPr>
      </w:pPr>
      <w:ins w:id="191" w:author="Unknown">
        <w:r w:rsidRPr="009617B6">
          <w:rPr>
            <w:rFonts w:ascii="Helvetica" w:eastAsia="Times New Roman" w:hAnsi="Helvetica" w:cs="Times New Roman"/>
            <w:color w:val="666666"/>
            <w:sz w:val="17"/>
            <w:szCs w:val="17"/>
          </w:rPr>
          <w:lastRenderedPageBreak/>
          <w:t>The function .call() and .apply() are very similar in their usage except a little difference. .call() is used when the number of the function’s arguments are known to the programmer, as they have to be mentioned as arguments in the call statement. On the other hand, .apply() is used when the number is not known. The function .apply() expects the argument to be an array.</w:t>
        </w:r>
      </w:ins>
    </w:p>
    <w:p w:rsidR="003479A0" w:rsidRPr="009617B6" w:rsidRDefault="003479A0" w:rsidP="003479A0">
      <w:pPr>
        <w:shd w:val="clear" w:color="auto" w:fill="FFFFFF"/>
        <w:spacing w:before="204" w:after="204" w:line="240" w:lineRule="auto"/>
        <w:textAlignment w:val="baseline"/>
        <w:rPr>
          <w:ins w:id="192" w:author="Unknown"/>
          <w:rFonts w:ascii="Helvetica" w:eastAsia="Times New Roman" w:hAnsi="Helvetica" w:cs="Times New Roman"/>
          <w:color w:val="666666"/>
          <w:sz w:val="17"/>
          <w:szCs w:val="17"/>
        </w:rPr>
      </w:pPr>
      <w:ins w:id="193" w:author="Unknown">
        <w:r w:rsidRPr="009617B6">
          <w:rPr>
            <w:rFonts w:ascii="Helvetica" w:eastAsia="Times New Roman" w:hAnsi="Helvetica" w:cs="Times New Roman"/>
            <w:color w:val="666666"/>
            <w:sz w:val="17"/>
            <w:szCs w:val="17"/>
          </w:rPr>
          <w:t>The basic difference between .call() and .apply() is in the way arguments are passed to the function. Their usage can be illustrated by the given example.</w:t>
        </w:r>
      </w:ins>
    </w:p>
    <w:p w:rsidR="003479A0" w:rsidRPr="009617B6" w:rsidRDefault="003479A0" w:rsidP="003479A0">
      <w:pPr>
        <w:spacing w:after="138" w:line="240" w:lineRule="auto"/>
        <w:textAlignment w:val="baseline"/>
        <w:rPr>
          <w:ins w:id="194" w:author="Unknown"/>
          <w:rFonts w:ascii="Courier New" w:eastAsia="Times New Roman" w:hAnsi="Courier New" w:cs="Courier New"/>
          <w:color w:val="666666"/>
          <w:sz w:val="24"/>
          <w:szCs w:val="24"/>
        </w:rPr>
      </w:pPr>
      <w:ins w:id="195" w:author="Unknown">
        <w:r w:rsidRPr="009617B6">
          <w:rPr>
            <w:rFonts w:ascii="Courier New" w:eastAsia="Times New Roman" w:hAnsi="Courier New" w:cs="Courier New"/>
            <w:color w:val="666666"/>
            <w:sz w:val="24"/>
            <w:szCs w:val="24"/>
          </w:rPr>
          <w:object w:dxaOrig="2730" w:dyaOrig="1215">
            <v:shape id="_x0000_i1080" type="#_x0000_t75" style="width:136.5pt;height:61pt" o:ole="">
              <v:imagedata r:id="rId5" o:title=""/>
            </v:shape>
            <w:control r:id="rId16" w:name="DefaultOcxName18" w:shapeid="_x0000_i1080"/>
          </w:object>
        </w:r>
      </w:ins>
    </w:p>
    <w:tbl>
      <w:tblPr>
        <w:tblW w:w="0" w:type="auto"/>
        <w:tblCellSpacing w:w="15" w:type="dxa"/>
        <w:tblCellMar>
          <w:top w:w="15" w:type="dxa"/>
          <w:left w:w="15" w:type="dxa"/>
          <w:bottom w:w="15" w:type="dxa"/>
          <w:right w:w="15" w:type="dxa"/>
        </w:tblCellMar>
        <w:tblLook w:val="04A0"/>
      </w:tblPr>
      <w:tblGrid>
        <w:gridCol w:w="225"/>
        <w:gridCol w:w="9225"/>
      </w:tblGrid>
      <w:tr w:rsidR="003479A0" w:rsidRPr="009617B6" w:rsidTr="00D31A8E">
        <w:trPr>
          <w:tblCellSpacing w:w="15" w:type="dxa"/>
        </w:trPr>
        <w:tc>
          <w:tcPr>
            <w:tcW w:w="0" w:type="auto"/>
            <w:tcBorders>
              <w:top w:val="nil"/>
              <w:left w:val="nil"/>
              <w:bottom w:val="nil"/>
              <w:right w:val="nil"/>
            </w:tcBorders>
            <w:shd w:val="clear" w:color="auto" w:fill="F8F8F8"/>
            <w:vAlign w:val="center"/>
            <w:hideMark/>
          </w:tcPr>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2</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3</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4</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5</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6</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7</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8</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9</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10</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11</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12</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13</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14</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15</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16</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17</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18</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19</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20</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21</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22</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23</w:t>
            </w:r>
          </w:p>
        </w:tc>
        <w:tc>
          <w:tcPr>
            <w:tcW w:w="9285" w:type="dxa"/>
            <w:tcBorders>
              <w:top w:val="nil"/>
              <w:left w:val="nil"/>
              <w:bottom w:val="nil"/>
              <w:right w:val="nil"/>
            </w:tcBorders>
            <w:shd w:val="clear" w:color="auto" w:fill="F8F8F8"/>
            <w:vAlign w:val="center"/>
            <w:hideMark/>
          </w:tcPr>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proofErr w:type="spellStart"/>
            <w:r w:rsidRPr="009617B6">
              <w:rPr>
                <w:rFonts w:ascii="inherit" w:eastAsia="Times New Roman" w:hAnsi="inherit" w:cs="Times New Roman"/>
                <w:color w:val="000000"/>
                <w:sz w:val="15"/>
              </w:rPr>
              <w:t>var</w:t>
            </w:r>
            <w:proofErr w:type="spellEnd"/>
            <w:r w:rsidRPr="009617B6">
              <w:rPr>
                <w:rFonts w:ascii="inherit" w:eastAsia="Times New Roman" w:hAnsi="inherit" w:cs="Times New Roman"/>
                <w:color w:val="000000"/>
                <w:sz w:val="15"/>
              </w:rPr>
              <w:t xml:space="preserve"> </w:t>
            </w:r>
            <w:proofErr w:type="spellStart"/>
            <w:r w:rsidRPr="009617B6">
              <w:rPr>
                <w:rFonts w:ascii="inherit" w:eastAsia="Times New Roman" w:hAnsi="inherit" w:cs="Times New Roman"/>
                <w:color w:val="000000"/>
                <w:sz w:val="15"/>
              </w:rPr>
              <w:t>someObject</w:t>
            </w:r>
            <w:proofErr w:type="spellEnd"/>
            <w:r w:rsidRPr="009617B6">
              <w:rPr>
                <w:rFonts w:ascii="inherit" w:eastAsia="Times New Roman" w:hAnsi="inherit" w:cs="Times New Roman"/>
                <w:color w:val="000000"/>
                <w:sz w:val="15"/>
              </w:rPr>
              <w:t xml:space="preserve"> =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proofErr w:type="spellStart"/>
            <w:r w:rsidRPr="009617B6">
              <w:rPr>
                <w:rFonts w:ascii="inherit" w:eastAsia="Times New Roman" w:hAnsi="inherit" w:cs="Times New Roman"/>
                <w:color w:val="000000"/>
                <w:sz w:val="15"/>
              </w:rPr>
              <w:t>myProperty</w:t>
            </w:r>
            <w:proofErr w:type="spellEnd"/>
            <w:r w:rsidRPr="009617B6">
              <w:rPr>
                <w:rFonts w:ascii="inherit" w:eastAsia="Times New Roman" w:hAnsi="inherit" w:cs="Times New Roman"/>
                <w:color w:val="000000"/>
                <w:sz w:val="15"/>
              </w:rPr>
              <w:t xml:space="preserve"> : '</w:t>
            </w:r>
            <w:proofErr w:type="spellStart"/>
            <w:r w:rsidRPr="009617B6">
              <w:rPr>
                <w:rFonts w:ascii="inherit" w:eastAsia="Times New Roman" w:hAnsi="inherit" w:cs="Times New Roman"/>
                <w:color w:val="000000"/>
                <w:sz w:val="15"/>
              </w:rPr>
              <w:t>Foo</w:t>
            </w:r>
            <w:proofErr w:type="spellEnd"/>
            <w:r w:rsidRPr="009617B6">
              <w:rPr>
                <w:rFonts w:ascii="inherit" w:eastAsia="Times New Roman" w:hAnsi="inherit" w:cs="Times New Roman"/>
                <w:color w:val="000000"/>
                <w:sz w:val="15"/>
              </w:rPr>
              <w:t>',</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proofErr w:type="spellStart"/>
            <w:r w:rsidRPr="009617B6">
              <w:rPr>
                <w:rFonts w:ascii="inherit" w:eastAsia="Times New Roman" w:hAnsi="inherit" w:cs="Times New Roman"/>
                <w:color w:val="000000"/>
                <w:sz w:val="15"/>
              </w:rPr>
              <w:t>myMethod</w:t>
            </w:r>
            <w:proofErr w:type="spellEnd"/>
            <w:r w:rsidRPr="009617B6">
              <w:rPr>
                <w:rFonts w:ascii="inherit" w:eastAsia="Times New Roman" w:hAnsi="inherit" w:cs="Times New Roman"/>
                <w:color w:val="000000"/>
                <w:sz w:val="15"/>
              </w:rPr>
              <w:t xml:space="preserve"> : function(prefix, postfix)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 xml:space="preserve">alert(prefix + </w:t>
            </w:r>
            <w:proofErr w:type="spellStart"/>
            <w:r w:rsidRPr="009617B6">
              <w:rPr>
                <w:rFonts w:ascii="inherit" w:eastAsia="Times New Roman" w:hAnsi="inherit" w:cs="Times New Roman"/>
                <w:color w:val="000000"/>
                <w:sz w:val="15"/>
              </w:rPr>
              <w:t>this.myProperty</w:t>
            </w:r>
            <w:proofErr w:type="spellEnd"/>
            <w:r w:rsidRPr="009617B6">
              <w:rPr>
                <w:rFonts w:ascii="inherit" w:eastAsia="Times New Roman" w:hAnsi="inherit" w:cs="Times New Roman"/>
                <w:color w:val="000000"/>
                <w:sz w:val="15"/>
              </w:rPr>
              <w:t xml:space="preserve"> + postfix);</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proofErr w:type="spellStart"/>
            <w:r w:rsidRPr="009617B6">
              <w:rPr>
                <w:rFonts w:ascii="inherit" w:eastAsia="Times New Roman" w:hAnsi="inherit" w:cs="Times New Roman"/>
                <w:color w:val="000000"/>
                <w:sz w:val="15"/>
              </w:rPr>
              <w:t>someObject.myMethod</w:t>
            </w:r>
            <w:proofErr w:type="spellEnd"/>
            <w:r w:rsidRPr="009617B6">
              <w:rPr>
                <w:rFonts w:ascii="inherit" w:eastAsia="Times New Roman" w:hAnsi="inherit" w:cs="Times New Roman"/>
                <w:color w:val="000000"/>
                <w:sz w:val="15"/>
              </w:rPr>
              <w:t>('&lt;', '&gt;'); // alerts '&lt;</w:t>
            </w:r>
            <w:proofErr w:type="spellStart"/>
            <w:r w:rsidRPr="009617B6">
              <w:rPr>
                <w:rFonts w:ascii="inherit" w:eastAsia="Times New Roman" w:hAnsi="inherit" w:cs="Times New Roman"/>
                <w:color w:val="000000"/>
                <w:sz w:val="15"/>
              </w:rPr>
              <w:t>Foo</w:t>
            </w:r>
            <w:proofErr w:type="spellEnd"/>
            <w:r w:rsidRPr="009617B6">
              <w:rPr>
                <w:rFonts w:ascii="inherit" w:eastAsia="Times New Roman" w:hAnsi="inherit" w:cs="Times New Roman"/>
                <w:color w:val="000000"/>
                <w:sz w:val="15"/>
              </w:rPr>
              <w:t>&gt;'</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proofErr w:type="spellStart"/>
            <w:r w:rsidRPr="009617B6">
              <w:rPr>
                <w:rFonts w:ascii="inherit" w:eastAsia="Times New Roman" w:hAnsi="inherit" w:cs="Times New Roman"/>
                <w:color w:val="000000"/>
                <w:sz w:val="15"/>
              </w:rPr>
              <w:t>var</w:t>
            </w:r>
            <w:proofErr w:type="spellEnd"/>
            <w:r w:rsidRPr="009617B6">
              <w:rPr>
                <w:rFonts w:ascii="inherit" w:eastAsia="Times New Roman" w:hAnsi="inherit" w:cs="Times New Roman"/>
                <w:color w:val="000000"/>
                <w:sz w:val="15"/>
              </w:rPr>
              <w:t xml:space="preserve"> </w:t>
            </w:r>
            <w:proofErr w:type="spellStart"/>
            <w:r w:rsidRPr="009617B6">
              <w:rPr>
                <w:rFonts w:ascii="inherit" w:eastAsia="Times New Roman" w:hAnsi="inherit" w:cs="Times New Roman"/>
                <w:color w:val="000000"/>
                <w:sz w:val="15"/>
              </w:rPr>
              <w:t>someOtherObject</w:t>
            </w:r>
            <w:proofErr w:type="spellEnd"/>
            <w:r w:rsidRPr="009617B6">
              <w:rPr>
                <w:rFonts w:ascii="inherit" w:eastAsia="Times New Roman" w:hAnsi="inherit" w:cs="Times New Roman"/>
                <w:color w:val="000000"/>
                <w:sz w:val="15"/>
                <w:szCs w:val="15"/>
              </w:rPr>
              <w:t> </w:t>
            </w:r>
            <w:r w:rsidRPr="009617B6">
              <w:rPr>
                <w:rFonts w:ascii="inherit" w:eastAsia="Times New Roman" w:hAnsi="inherit" w:cs="Times New Roman"/>
                <w:color w:val="000000"/>
                <w:sz w:val="15"/>
              </w:rPr>
              <w:t xml:space="preserve"> =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proofErr w:type="spellStart"/>
            <w:r w:rsidRPr="009617B6">
              <w:rPr>
                <w:rFonts w:ascii="inherit" w:eastAsia="Times New Roman" w:hAnsi="inherit" w:cs="Times New Roman"/>
                <w:color w:val="000000"/>
                <w:sz w:val="15"/>
              </w:rPr>
              <w:t>myProperty</w:t>
            </w:r>
            <w:proofErr w:type="spellEnd"/>
            <w:r w:rsidRPr="009617B6">
              <w:rPr>
                <w:rFonts w:ascii="inherit" w:eastAsia="Times New Roman" w:hAnsi="inherit" w:cs="Times New Roman"/>
                <w:color w:val="000000"/>
                <w:sz w:val="15"/>
              </w:rPr>
              <w:t xml:space="preserve"> : 'Bar'</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proofErr w:type="spellStart"/>
            <w:r w:rsidRPr="009617B6">
              <w:rPr>
                <w:rFonts w:ascii="inherit" w:eastAsia="Times New Roman" w:hAnsi="inherit" w:cs="Times New Roman"/>
                <w:color w:val="000000"/>
                <w:sz w:val="15"/>
              </w:rPr>
              <w:t>someObject.myMethod.call</w:t>
            </w:r>
            <w:proofErr w:type="spellEnd"/>
            <w:r w:rsidRPr="009617B6">
              <w:rPr>
                <w:rFonts w:ascii="inherit" w:eastAsia="Times New Roman" w:hAnsi="inherit" w:cs="Times New Roman"/>
                <w:color w:val="000000"/>
                <w:sz w:val="15"/>
              </w:rPr>
              <w:t>(</w:t>
            </w:r>
            <w:proofErr w:type="spellStart"/>
            <w:r w:rsidRPr="009617B6">
              <w:rPr>
                <w:rFonts w:ascii="inherit" w:eastAsia="Times New Roman" w:hAnsi="inherit" w:cs="Times New Roman"/>
                <w:color w:val="000000"/>
                <w:sz w:val="15"/>
              </w:rPr>
              <w:t>someOtherObject</w:t>
            </w:r>
            <w:proofErr w:type="spellEnd"/>
            <w:r w:rsidRPr="009617B6">
              <w:rPr>
                <w:rFonts w:ascii="inherit" w:eastAsia="Times New Roman" w:hAnsi="inherit" w:cs="Times New Roman"/>
                <w:color w:val="000000"/>
                <w:sz w:val="15"/>
              </w:rPr>
              <w:t>, '&lt;', '&gt;'); // alerts '&lt;Bar&gt;'</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proofErr w:type="spellStart"/>
            <w:r w:rsidRPr="009617B6">
              <w:rPr>
                <w:rFonts w:ascii="inherit" w:eastAsia="Times New Roman" w:hAnsi="inherit" w:cs="Times New Roman"/>
                <w:color w:val="000000"/>
                <w:sz w:val="15"/>
              </w:rPr>
              <w:t>someObject.myMethod.apply</w:t>
            </w:r>
            <w:proofErr w:type="spellEnd"/>
            <w:r w:rsidRPr="009617B6">
              <w:rPr>
                <w:rFonts w:ascii="inherit" w:eastAsia="Times New Roman" w:hAnsi="inherit" w:cs="Times New Roman"/>
                <w:color w:val="000000"/>
                <w:sz w:val="15"/>
              </w:rPr>
              <w:t>(</w:t>
            </w:r>
            <w:proofErr w:type="spellStart"/>
            <w:r w:rsidRPr="009617B6">
              <w:rPr>
                <w:rFonts w:ascii="inherit" w:eastAsia="Times New Roman" w:hAnsi="inherit" w:cs="Times New Roman"/>
                <w:color w:val="000000"/>
                <w:sz w:val="15"/>
              </w:rPr>
              <w:t>someOtherObject</w:t>
            </w:r>
            <w:proofErr w:type="spellEnd"/>
            <w:r w:rsidRPr="009617B6">
              <w:rPr>
                <w:rFonts w:ascii="inherit" w:eastAsia="Times New Roman" w:hAnsi="inherit" w:cs="Times New Roman"/>
                <w:color w:val="000000"/>
                <w:sz w:val="15"/>
              </w:rPr>
              <w:t>, ['&lt;', '&gt;']); // alerts '&lt;Bar&gt;'</w:t>
            </w:r>
          </w:p>
        </w:tc>
      </w:tr>
    </w:tbl>
    <w:p w:rsidR="003479A0" w:rsidRPr="009617B6" w:rsidRDefault="003479A0" w:rsidP="003479A0">
      <w:pPr>
        <w:shd w:val="clear" w:color="auto" w:fill="FFFFFF"/>
        <w:spacing w:after="0" w:line="240" w:lineRule="auto"/>
        <w:textAlignment w:val="baseline"/>
        <w:rPr>
          <w:ins w:id="196" w:author="Unknown"/>
          <w:rFonts w:ascii="Helvetica" w:eastAsia="Times New Roman" w:hAnsi="Helvetica" w:cs="Times New Roman"/>
          <w:color w:val="666666"/>
          <w:sz w:val="17"/>
          <w:szCs w:val="17"/>
        </w:rPr>
      </w:pPr>
      <w:ins w:id="197" w:author="Unknown">
        <w:r w:rsidRPr="009617B6">
          <w:rPr>
            <w:rFonts w:ascii="inherit" w:eastAsia="Times New Roman" w:hAnsi="inherit" w:cs="Times New Roman"/>
            <w:b/>
            <w:bCs/>
            <w:color w:val="000000"/>
            <w:sz w:val="17"/>
          </w:rPr>
          <w:t>64. Define event bubbling?</w:t>
        </w:r>
      </w:ins>
    </w:p>
    <w:p w:rsidR="003479A0" w:rsidRPr="009617B6" w:rsidRDefault="003479A0" w:rsidP="003479A0">
      <w:pPr>
        <w:shd w:val="clear" w:color="auto" w:fill="FFFFFF"/>
        <w:spacing w:before="204" w:after="204" w:line="240" w:lineRule="auto"/>
        <w:textAlignment w:val="baseline"/>
        <w:rPr>
          <w:ins w:id="198" w:author="Unknown"/>
          <w:rFonts w:ascii="Helvetica" w:eastAsia="Times New Roman" w:hAnsi="Helvetica" w:cs="Times New Roman"/>
          <w:color w:val="666666"/>
          <w:sz w:val="17"/>
          <w:szCs w:val="17"/>
        </w:rPr>
      </w:pPr>
      <w:ins w:id="199" w:author="Unknown">
        <w:r w:rsidRPr="009617B6">
          <w:rPr>
            <w:rFonts w:ascii="Helvetica" w:eastAsia="Times New Roman" w:hAnsi="Helvetica" w:cs="Times New Roman"/>
            <w:color w:val="666666"/>
            <w:sz w:val="17"/>
            <w:szCs w:val="17"/>
          </w:rPr>
          <w:t>JavaScript allows DOM elements to be nested inside each other. In such a case, if the handler of the child is clicked, the handler of parent will also work as if it were clicked too.</w:t>
        </w:r>
      </w:ins>
    </w:p>
    <w:p w:rsidR="003479A0" w:rsidRPr="009617B6" w:rsidRDefault="003479A0" w:rsidP="003479A0">
      <w:pPr>
        <w:shd w:val="clear" w:color="auto" w:fill="FFFFFF"/>
        <w:spacing w:after="0" w:line="240" w:lineRule="auto"/>
        <w:textAlignment w:val="baseline"/>
        <w:rPr>
          <w:ins w:id="200" w:author="Unknown"/>
          <w:rFonts w:ascii="Helvetica" w:eastAsia="Times New Roman" w:hAnsi="Helvetica" w:cs="Times New Roman"/>
          <w:color w:val="666666"/>
          <w:sz w:val="17"/>
          <w:szCs w:val="17"/>
        </w:rPr>
      </w:pPr>
      <w:ins w:id="201" w:author="Unknown">
        <w:r w:rsidRPr="009617B6">
          <w:rPr>
            <w:rFonts w:ascii="inherit" w:eastAsia="Times New Roman" w:hAnsi="inherit" w:cs="Times New Roman"/>
            <w:b/>
            <w:bCs/>
            <w:color w:val="000000"/>
            <w:sz w:val="17"/>
          </w:rPr>
          <w:t>65. Is JavaScript case sensitive? Give an example?</w:t>
        </w:r>
      </w:ins>
    </w:p>
    <w:p w:rsidR="003479A0" w:rsidRPr="009617B6" w:rsidRDefault="003479A0" w:rsidP="003479A0">
      <w:pPr>
        <w:shd w:val="clear" w:color="auto" w:fill="FFFFFF"/>
        <w:spacing w:before="204" w:after="204" w:line="240" w:lineRule="auto"/>
        <w:textAlignment w:val="baseline"/>
        <w:rPr>
          <w:ins w:id="202" w:author="Unknown"/>
          <w:rFonts w:ascii="Helvetica" w:eastAsia="Times New Roman" w:hAnsi="Helvetica" w:cs="Times New Roman"/>
          <w:color w:val="666666"/>
          <w:sz w:val="17"/>
          <w:szCs w:val="17"/>
        </w:rPr>
      </w:pPr>
      <w:ins w:id="203" w:author="Unknown">
        <w:r w:rsidRPr="009617B6">
          <w:rPr>
            <w:rFonts w:ascii="Helvetica" w:eastAsia="Times New Roman" w:hAnsi="Helvetica" w:cs="Times New Roman"/>
            <w:color w:val="666666"/>
            <w:sz w:val="17"/>
            <w:szCs w:val="17"/>
          </w:rPr>
          <w:t xml:space="preserve">Yes, JavaScript is case sensitive. For example, a function </w:t>
        </w:r>
        <w:proofErr w:type="spellStart"/>
        <w:r w:rsidRPr="009617B6">
          <w:rPr>
            <w:rFonts w:ascii="Helvetica" w:eastAsia="Times New Roman" w:hAnsi="Helvetica" w:cs="Times New Roman"/>
            <w:color w:val="666666"/>
            <w:sz w:val="17"/>
            <w:szCs w:val="17"/>
          </w:rPr>
          <w:t>parseInt</w:t>
        </w:r>
        <w:proofErr w:type="spellEnd"/>
        <w:r w:rsidRPr="009617B6">
          <w:rPr>
            <w:rFonts w:ascii="Helvetica" w:eastAsia="Times New Roman" w:hAnsi="Helvetica" w:cs="Times New Roman"/>
            <w:color w:val="666666"/>
            <w:sz w:val="17"/>
            <w:szCs w:val="17"/>
          </w:rPr>
          <w:t xml:space="preserve"> is not same as the function </w:t>
        </w:r>
        <w:proofErr w:type="spellStart"/>
        <w:r w:rsidRPr="009617B6">
          <w:rPr>
            <w:rFonts w:ascii="Helvetica" w:eastAsia="Times New Roman" w:hAnsi="Helvetica" w:cs="Times New Roman"/>
            <w:color w:val="666666"/>
            <w:sz w:val="17"/>
            <w:szCs w:val="17"/>
          </w:rPr>
          <w:t>Parseint</w:t>
        </w:r>
        <w:proofErr w:type="spellEnd"/>
        <w:r w:rsidRPr="009617B6">
          <w:rPr>
            <w:rFonts w:ascii="Helvetica" w:eastAsia="Times New Roman" w:hAnsi="Helvetica" w:cs="Times New Roman"/>
            <w:color w:val="666666"/>
            <w:sz w:val="17"/>
            <w:szCs w:val="17"/>
          </w:rPr>
          <w:t>.</w:t>
        </w:r>
      </w:ins>
    </w:p>
    <w:p w:rsidR="003479A0" w:rsidRPr="009617B6" w:rsidRDefault="003479A0" w:rsidP="003479A0">
      <w:pPr>
        <w:shd w:val="clear" w:color="auto" w:fill="FFFFFF"/>
        <w:spacing w:after="0" w:line="240" w:lineRule="auto"/>
        <w:textAlignment w:val="baseline"/>
        <w:rPr>
          <w:ins w:id="204" w:author="Unknown"/>
          <w:rFonts w:ascii="Helvetica" w:eastAsia="Times New Roman" w:hAnsi="Helvetica" w:cs="Times New Roman"/>
          <w:color w:val="666666"/>
          <w:sz w:val="17"/>
          <w:szCs w:val="17"/>
        </w:rPr>
      </w:pPr>
      <w:ins w:id="205" w:author="Unknown">
        <w:r w:rsidRPr="009617B6">
          <w:rPr>
            <w:rFonts w:ascii="inherit" w:eastAsia="Times New Roman" w:hAnsi="inherit" w:cs="Times New Roman"/>
            <w:b/>
            <w:bCs/>
            <w:color w:val="000000"/>
            <w:sz w:val="17"/>
          </w:rPr>
          <w:t xml:space="preserve">66. What </w:t>
        </w:r>
        <w:proofErr w:type="spellStart"/>
        <w:r w:rsidRPr="009617B6">
          <w:rPr>
            <w:rFonts w:ascii="inherit" w:eastAsia="Times New Roman" w:hAnsi="inherit" w:cs="Times New Roman"/>
            <w:b/>
            <w:bCs/>
            <w:color w:val="000000"/>
            <w:sz w:val="17"/>
          </w:rPr>
          <w:t>boolean</w:t>
        </w:r>
        <w:proofErr w:type="spellEnd"/>
        <w:r w:rsidRPr="009617B6">
          <w:rPr>
            <w:rFonts w:ascii="inherit" w:eastAsia="Times New Roman" w:hAnsi="inherit" w:cs="Times New Roman"/>
            <w:b/>
            <w:bCs/>
            <w:color w:val="000000"/>
            <w:sz w:val="17"/>
          </w:rPr>
          <w:t xml:space="preserve"> operators can be used in JavaScript?</w:t>
        </w:r>
      </w:ins>
    </w:p>
    <w:p w:rsidR="003479A0" w:rsidRPr="009617B6" w:rsidRDefault="003479A0" w:rsidP="003479A0">
      <w:pPr>
        <w:shd w:val="clear" w:color="auto" w:fill="FFFFFF"/>
        <w:spacing w:before="204" w:after="204" w:line="240" w:lineRule="auto"/>
        <w:textAlignment w:val="baseline"/>
        <w:rPr>
          <w:ins w:id="206" w:author="Unknown"/>
          <w:rFonts w:ascii="Helvetica" w:eastAsia="Times New Roman" w:hAnsi="Helvetica" w:cs="Times New Roman"/>
          <w:color w:val="666666"/>
          <w:sz w:val="17"/>
          <w:szCs w:val="17"/>
        </w:rPr>
      </w:pPr>
      <w:ins w:id="207" w:author="Unknown">
        <w:r w:rsidRPr="009617B6">
          <w:rPr>
            <w:rFonts w:ascii="Helvetica" w:eastAsia="Times New Roman" w:hAnsi="Helvetica" w:cs="Times New Roman"/>
            <w:color w:val="666666"/>
            <w:sz w:val="17"/>
            <w:szCs w:val="17"/>
          </w:rPr>
          <w:t>The ‘And’ Operator (&amp;&amp;), ‘Or’  Operator (||) and the ‘Not’ Operator (!) can be used in JavaScript.</w:t>
        </w:r>
      </w:ins>
    </w:p>
    <w:p w:rsidR="003479A0" w:rsidRPr="009617B6" w:rsidRDefault="003479A0" w:rsidP="003479A0">
      <w:pPr>
        <w:shd w:val="clear" w:color="auto" w:fill="FFFFFF"/>
        <w:spacing w:before="204" w:after="204" w:line="240" w:lineRule="auto"/>
        <w:textAlignment w:val="baseline"/>
        <w:rPr>
          <w:ins w:id="208" w:author="Unknown"/>
          <w:rFonts w:ascii="Helvetica" w:eastAsia="Times New Roman" w:hAnsi="Helvetica" w:cs="Times New Roman"/>
          <w:color w:val="666666"/>
          <w:sz w:val="17"/>
          <w:szCs w:val="17"/>
        </w:rPr>
      </w:pPr>
      <w:ins w:id="209" w:author="Unknown">
        <w:r w:rsidRPr="009617B6">
          <w:rPr>
            <w:rFonts w:ascii="Helvetica" w:eastAsia="Times New Roman" w:hAnsi="Helvetica" w:cs="Times New Roman"/>
            <w:color w:val="666666"/>
            <w:sz w:val="17"/>
            <w:szCs w:val="17"/>
          </w:rPr>
          <w:t>*Operators are without the parenthesis.</w:t>
        </w:r>
      </w:ins>
    </w:p>
    <w:p w:rsidR="003479A0" w:rsidRPr="009617B6" w:rsidRDefault="003479A0" w:rsidP="003479A0">
      <w:pPr>
        <w:shd w:val="clear" w:color="auto" w:fill="FFFFFF"/>
        <w:spacing w:after="0" w:line="240" w:lineRule="auto"/>
        <w:textAlignment w:val="baseline"/>
        <w:rPr>
          <w:ins w:id="210" w:author="Unknown"/>
          <w:rFonts w:ascii="Helvetica" w:eastAsia="Times New Roman" w:hAnsi="Helvetica" w:cs="Times New Roman"/>
          <w:color w:val="666666"/>
          <w:sz w:val="17"/>
          <w:szCs w:val="17"/>
        </w:rPr>
      </w:pPr>
      <w:ins w:id="211" w:author="Unknown">
        <w:r w:rsidRPr="009617B6">
          <w:rPr>
            <w:rFonts w:ascii="inherit" w:eastAsia="Times New Roman" w:hAnsi="inherit" w:cs="Times New Roman"/>
            <w:b/>
            <w:bCs/>
            <w:color w:val="000000"/>
            <w:sz w:val="17"/>
          </w:rPr>
          <w:t>67. How can a particular frame be targeted, from a hyperlink, in JavaScript?</w:t>
        </w:r>
      </w:ins>
    </w:p>
    <w:p w:rsidR="003479A0" w:rsidRPr="009617B6" w:rsidRDefault="003479A0" w:rsidP="003479A0">
      <w:pPr>
        <w:shd w:val="clear" w:color="auto" w:fill="FFFFFF"/>
        <w:spacing w:before="204" w:after="204" w:line="240" w:lineRule="auto"/>
        <w:textAlignment w:val="baseline"/>
        <w:rPr>
          <w:ins w:id="212" w:author="Unknown"/>
          <w:rFonts w:ascii="Helvetica" w:eastAsia="Times New Roman" w:hAnsi="Helvetica" w:cs="Times New Roman"/>
          <w:color w:val="666666"/>
          <w:sz w:val="17"/>
          <w:szCs w:val="17"/>
        </w:rPr>
      </w:pPr>
      <w:ins w:id="213" w:author="Unknown">
        <w:r w:rsidRPr="009617B6">
          <w:rPr>
            <w:rFonts w:ascii="Helvetica" w:eastAsia="Times New Roman" w:hAnsi="Helvetica" w:cs="Times New Roman"/>
            <w:color w:val="666666"/>
            <w:sz w:val="17"/>
            <w:szCs w:val="17"/>
          </w:rPr>
          <w:t>This can be done by including the name of the required frame in the hyperlink using the ‘target’ attribute.</w:t>
        </w:r>
      </w:ins>
    </w:p>
    <w:p w:rsidR="003479A0" w:rsidRPr="009617B6" w:rsidRDefault="003479A0" w:rsidP="003479A0">
      <w:pPr>
        <w:spacing w:after="138" w:line="240" w:lineRule="auto"/>
        <w:textAlignment w:val="baseline"/>
        <w:rPr>
          <w:ins w:id="214" w:author="Unknown"/>
          <w:rFonts w:ascii="Courier New" w:eastAsia="Times New Roman" w:hAnsi="Courier New" w:cs="Courier New"/>
          <w:color w:val="666666"/>
          <w:sz w:val="24"/>
          <w:szCs w:val="24"/>
        </w:rPr>
      </w:pPr>
      <w:ins w:id="215" w:author="Unknown">
        <w:r w:rsidRPr="009617B6">
          <w:rPr>
            <w:rFonts w:ascii="Courier New" w:eastAsia="Times New Roman" w:hAnsi="Courier New" w:cs="Courier New"/>
            <w:color w:val="666666"/>
            <w:sz w:val="24"/>
            <w:szCs w:val="24"/>
          </w:rPr>
          <w:object w:dxaOrig="2730" w:dyaOrig="1215">
            <v:shape id="_x0000_i1079" type="#_x0000_t75" style="width:136.5pt;height:61pt" o:ole="">
              <v:imagedata r:id="rId5" o:title=""/>
            </v:shape>
            <w:control r:id="rId17" w:name="DefaultOcxName19" w:shapeid="_x0000_i1079"/>
          </w:object>
        </w:r>
      </w:ins>
    </w:p>
    <w:tbl>
      <w:tblPr>
        <w:tblW w:w="0" w:type="auto"/>
        <w:tblCellSpacing w:w="15" w:type="dxa"/>
        <w:tblCellMar>
          <w:top w:w="15" w:type="dxa"/>
          <w:left w:w="15" w:type="dxa"/>
          <w:bottom w:w="15" w:type="dxa"/>
          <w:right w:w="15" w:type="dxa"/>
        </w:tblCellMar>
        <w:tblLook w:val="04A0"/>
      </w:tblPr>
      <w:tblGrid>
        <w:gridCol w:w="150"/>
        <w:gridCol w:w="9300"/>
      </w:tblGrid>
      <w:tr w:rsidR="003479A0" w:rsidRPr="009617B6" w:rsidTr="00D31A8E">
        <w:trPr>
          <w:tblCellSpacing w:w="15" w:type="dxa"/>
        </w:trPr>
        <w:tc>
          <w:tcPr>
            <w:tcW w:w="0" w:type="auto"/>
            <w:tcBorders>
              <w:top w:val="nil"/>
              <w:left w:val="nil"/>
              <w:bottom w:val="nil"/>
              <w:right w:val="nil"/>
            </w:tcBorders>
            <w:shd w:val="clear" w:color="auto" w:fill="F8F8F8"/>
            <w:vAlign w:val="center"/>
            <w:hideMark/>
          </w:tcPr>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w:t>
            </w:r>
          </w:p>
        </w:tc>
        <w:tc>
          <w:tcPr>
            <w:tcW w:w="9366" w:type="dxa"/>
            <w:tcBorders>
              <w:top w:val="nil"/>
              <w:left w:val="nil"/>
              <w:bottom w:val="nil"/>
              <w:right w:val="nil"/>
            </w:tcBorders>
            <w:shd w:val="clear" w:color="auto" w:fill="F8F8F8"/>
            <w:vAlign w:val="center"/>
            <w:hideMark/>
          </w:tcPr>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 xml:space="preserve">&lt;a </w:t>
            </w:r>
            <w:proofErr w:type="spellStart"/>
            <w:r w:rsidRPr="009617B6">
              <w:rPr>
                <w:rFonts w:ascii="inherit" w:eastAsia="Times New Roman" w:hAnsi="inherit" w:cs="Times New Roman"/>
                <w:color w:val="000000"/>
                <w:sz w:val="15"/>
                <w:szCs w:val="15"/>
              </w:rPr>
              <w:t>href</w:t>
            </w:r>
            <w:proofErr w:type="spellEnd"/>
            <w:r w:rsidRPr="009617B6">
              <w:rPr>
                <w:rFonts w:ascii="inherit" w:eastAsia="Times New Roman" w:hAnsi="inherit" w:cs="Times New Roman"/>
                <w:color w:val="000000"/>
                <w:sz w:val="15"/>
              </w:rPr>
              <w:t>=</w:t>
            </w:r>
            <w:r w:rsidRPr="009617B6">
              <w:rPr>
                <w:rFonts w:ascii="inherit" w:eastAsia="Times New Roman" w:hAnsi="inherit" w:cs="Times New Roman"/>
                <w:color w:val="000000"/>
                <w:sz w:val="15"/>
                <w:szCs w:val="15"/>
              </w:rPr>
              <w:t>”newpage</w:t>
            </w:r>
            <w:r w:rsidRPr="009617B6">
              <w:rPr>
                <w:rFonts w:ascii="inherit" w:eastAsia="Times New Roman" w:hAnsi="inherit" w:cs="Times New Roman"/>
                <w:color w:val="000000"/>
                <w:sz w:val="15"/>
              </w:rPr>
              <w:t>.</w:t>
            </w:r>
            <w:r w:rsidRPr="009617B6">
              <w:rPr>
                <w:rFonts w:ascii="inherit" w:eastAsia="Times New Roman" w:hAnsi="inherit" w:cs="Times New Roman"/>
                <w:color w:val="000000"/>
                <w:sz w:val="15"/>
                <w:szCs w:val="15"/>
              </w:rPr>
              <w:t>htm”</w:t>
            </w:r>
            <w:r w:rsidRPr="009617B6">
              <w:rPr>
                <w:rFonts w:ascii="inherit" w:eastAsia="Times New Roman" w:hAnsi="inherit" w:cs="Times New Roman"/>
                <w:color w:val="000000"/>
                <w:sz w:val="15"/>
              </w:rPr>
              <w:t xml:space="preserve"> </w:t>
            </w:r>
            <w:r w:rsidRPr="009617B6">
              <w:rPr>
                <w:rFonts w:ascii="inherit" w:eastAsia="Times New Roman" w:hAnsi="inherit" w:cs="Times New Roman"/>
                <w:color w:val="000000"/>
                <w:sz w:val="15"/>
                <w:szCs w:val="15"/>
              </w:rPr>
              <w:t>target</w:t>
            </w:r>
            <w:r w:rsidRPr="009617B6">
              <w:rPr>
                <w:rFonts w:ascii="inherit" w:eastAsia="Times New Roman" w:hAnsi="inherit" w:cs="Times New Roman"/>
                <w:color w:val="000000"/>
                <w:sz w:val="15"/>
              </w:rPr>
              <w:t>=</w:t>
            </w:r>
            <w:r w:rsidRPr="009617B6">
              <w:rPr>
                <w:rFonts w:ascii="inherit" w:eastAsia="Times New Roman" w:hAnsi="inherit" w:cs="Times New Roman"/>
                <w:color w:val="000000"/>
                <w:sz w:val="15"/>
                <w:szCs w:val="15"/>
              </w:rPr>
              <w:t>”</w:t>
            </w:r>
            <w:proofErr w:type="spellStart"/>
            <w:r w:rsidRPr="009617B6">
              <w:rPr>
                <w:rFonts w:ascii="inherit" w:eastAsia="Times New Roman" w:hAnsi="inherit" w:cs="Times New Roman"/>
                <w:color w:val="000000"/>
                <w:sz w:val="15"/>
                <w:szCs w:val="15"/>
              </w:rPr>
              <w:t>newframe</w:t>
            </w:r>
            <w:proofErr w:type="spellEnd"/>
            <w:r w:rsidRPr="009617B6">
              <w:rPr>
                <w:rFonts w:ascii="inherit" w:eastAsia="Times New Roman" w:hAnsi="inherit" w:cs="Times New Roman"/>
                <w:color w:val="000000"/>
                <w:sz w:val="15"/>
                <w:szCs w:val="15"/>
              </w:rPr>
              <w:t>”</w:t>
            </w:r>
            <w:r w:rsidRPr="009617B6">
              <w:rPr>
                <w:rFonts w:ascii="inherit" w:eastAsia="Times New Roman" w:hAnsi="inherit" w:cs="Times New Roman"/>
                <w:color w:val="000000"/>
                <w:sz w:val="15"/>
              </w:rPr>
              <w:t>&gt;&gt;New Page&lt;/a&gt;</w:t>
            </w:r>
          </w:p>
        </w:tc>
      </w:tr>
    </w:tbl>
    <w:p w:rsidR="003479A0" w:rsidRPr="009617B6" w:rsidRDefault="003479A0" w:rsidP="003479A0">
      <w:pPr>
        <w:shd w:val="clear" w:color="auto" w:fill="FFFFFF"/>
        <w:spacing w:after="0" w:line="240" w:lineRule="auto"/>
        <w:textAlignment w:val="baseline"/>
        <w:rPr>
          <w:ins w:id="216" w:author="Unknown"/>
          <w:rFonts w:ascii="Helvetica" w:eastAsia="Times New Roman" w:hAnsi="Helvetica" w:cs="Times New Roman"/>
          <w:color w:val="666666"/>
          <w:sz w:val="17"/>
          <w:szCs w:val="17"/>
        </w:rPr>
      </w:pPr>
      <w:ins w:id="217" w:author="Unknown">
        <w:r w:rsidRPr="009617B6">
          <w:rPr>
            <w:rFonts w:ascii="inherit" w:eastAsia="Times New Roman" w:hAnsi="inherit" w:cs="Times New Roman"/>
            <w:b/>
            <w:bCs/>
            <w:color w:val="000000"/>
            <w:sz w:val="17"/>
          </w:rPr>
          <w:t>68. What is the role of break and continue statements?</w:t>
        </w:r>
      </w:ins>
    </w:p>
    <w:p w:rsidR="003479A0" w:rsidRPr="009617B6" w:rsidRDefault="003479A0" w:rsidP="003479A0">
      <w:pPr>
        <w:shd w:val="clear" w:color="auto" w:fill="FFFFFF"/>
        <w:spacing w:before="204" w:after="204" w:line="240" w:lineRule="auto"/>
        <w:textAlignment w:val="baseline"/>
        <w:rPr>
          <w:ins w:id="218" w:author="Unknown"/>
          <w:rFonts w:ascii="Helvetica" w:eastAsia="Times New Roman" w:hAnsi="Helvetica" w:cs="Times New Roman"/>
          <w:color w:val="666666"/>
          <w:sz w:val="17"/>
          <w:szCs w:val="17"/>
        </w:rPr>
      </w:pPr>
      <w:ins w:id="219" w:author="Unknown">
        <w:r w:rsidRPr="009617B6">
          <w:rPr>
            <w:rFonts w:ascii="Helvetica" w:eastAsia="Times New Roman" w:hAnsi="Helvetica" w:cs="Times New Roman"/>
            <w:color w:val="666666"/>
            <w:sz w:val="17"/>
            <w:szCs w:val="17"/>
          </w:rPr>
          <w:t>Break statement is used to come out of the current loop while the continue statement continues the current loop with a new recurrence.</w:t>
        </w:r>
      </w:ins>
    </w:p>
    <w:p w:rsidR="003479A0" w:rsidRPr="009617B6" w:rsidRDefault="003479A0" w:rsidP="003479A0">
      <w:pPr>
        <w:shd w:val="clear" w:color="auto" w:fill="FFFFFF"/>
        <w:spacing w:after="0" w:line="240" w:lineRule="auto"/>
        <w:textAlignment w:val="baseline"/>
        <w:rPr>
          <w:ins w:id="220" w:author="Unknown"/>
          <w:rFonts w:ascii="Helvetica" w:eastAsia="Times New Roman" w:hAnsi="Helvetica" w:cs="Times New Roman"/>
          <w:color w:val="666666"/>
          <w:sz w:val="17"/>
          <w:szCs w:val="17"/>
        </w:rPr>
      </w:pPr>
      <w:ins w:id="221" w:author="Unknown">
        <w:r w:rsidRPr="009617B6">
          <w:rPr>
            <w:rFonts w:ascii="inherit" w:eastAsia="Times New Roman" w:hAnsi="inherit" w:cs="Times New Roman"/>
            <w:b/>
            <w:bCs/>
            <w:color w:val="000000"/>
            <w:sz w:val="17"/>
          </w:rPr>
          <w:lastRenderedPageBreak/>
          <w:t>69. Write the point of difference between web-garden and a web-farm?</w:t>
        </w:r>
      </w:ins>
    </w:p>
    <w:p w:rsidR="003479A0" w:rsidRPr="009617B6" w:rsidRDefault="003479A0" w:rsidP="003479A0">
      <w:pPr>
        <w:shd w:val="clear" w:color="auto" w:fill="FFFFFF"/>
        <w:spacing w:before="204" w:after="204" w:line="240" w:lineRule="auto"/>
        <w:textAlignment w:val="baseline"/>
        <w:rPr>
          <w:ins w:id="222" w:author="Unknown"/>
          <w:rFonts w:ascii="Helvetica" w:eastAsia="Times New Roman" w:hAnsi="Helvetica" w:cs="Times New Roman"/>
          <w:color w:val="666666"/>
          <w:sz w:val="17"/>
          <w:szCs w:val="17"/>
        </w:rPr>
      </w:pPr>
      <w:ins w:id="223" w:author="Unknown">
        <w:r w:rsidRPr="009617B6">
          <w:rPr>
            <w:rFonts w:ascii="Helvetica" w:eastAsia="Times New Roman" w:hAnsi="Helvetica" w:cs="Times New Roman"/>
            <w:color w:val="666666"/>
            <w:sz w:val="17"/>
            <w:szCs w:val="17"/>
          </w:rPr>
          <w:t>Both web-garden and web-farm are web hosting systems. The only difference is that web-garden is a setup that includes many processors in a single server while web-farm is a larger setup that uses more than one server.</w:t>
        </w:r>
      </w:ins>
    </w:p>
    <w:p w:rsidR="003479A0" w:rsidRPr="009617B6" w:rsidRDefault="003479A0" w:rsidP="003479A0">
      <w:pPr>
        <w:shd w:val="clear" w:color="auto" w:fill="FFFFFF"/>
        <w:spacing w:after="0" w:line="240" w:lineRule="auto"/>
        <w:textAlignment w:val="baseline"/>
        <w:rPr>
          <w:ins w:id="224" w:author="Unknown"/>
          <w:rFonts w:ascii="Helvetica" w:eastAsia="Times New Roman" w:hAnsi="Helvetica" w:cs="Times New Roman"/>
          <w:color w:val="666666"/>
          <w:sz w:val="17"/>
          <w:szCs w:val="17"/>
        </w:rPr>
      </w:pPr>
      <w:ins w:id="225" w:author="Unknown">
        <w:r w:rsidRPr="009617B6">
          <w:rPr>
            <w:rFonts w:ascii="inherit" w:eastAsia="Times New Roman" w:hAnsi="inherit" w:cs="Times New Roman"/>
            <w:b/>
            <w:bCs/>
            <w:color w:val="000000"/>
            <w:sz w:val="17"/>
          </w:rPr>
          <w:t>70. How are object properties assigned?</w:t>
        </w:r>
      </w:ins>
    </w:p>
    <w:p w:rsidR="003479A0" w:rsidRPr="009617B6" w:rsidRDefault="003479A0" w:rsidP="003479A0">
      <w:pPr>
        <w:shd w:val="clear" w:color="auto" w:fill="FFFFFF"/>
        <w:spacing w:before="204" w:after="204" w:line="240" w:lineRule="auto"/>
        <w:textAlignment w:val="baseline"/>
        <w:rPr>
          <w:ins w:id="226" w:author="Unknown"/>
          <w:rFonts w:ascii="Helvetica" w:eastAsia="Times New Roman" w:hAnsi="Helvetica" w:cs="Times New Roman"/>
          <w:color w:val="666666"/>
          <w:sz w:val="17"/>
          <w:szCs w:val="17"/>
        </w:rPr>
      </w:pPr>
      <w:ins w:id="227" w:author="Unknown">
        <w:r w:rsidRPr="009617B6">
          <w:rPr>
            <w:rFonts w:ascii="Helvetica" w:eastAsia="Times New Roman" w:hAnsi="Helvetica" w:cs="Times New Roman"/>
            <w:color w:val="666666"/>
            <w:sz w:val="17"/>
            <w:szCs w:val="17"/>
          </w:rPr>
          <w:t xml:space="preserve">Assigning properties to objects is done in the same way as a value is assigned to a variable. For example, a form object’s action value is assigned as ‘submit’ in the following manner – </w:t>
        </w:r>
        <w:proofErr w:type="spellStart"/>
        <w:r w:rsidRPr="009617B6">
          <w:rPr>
            <w:rFonts w:ascii="Helvetica" w:eastAsia="Times New Roman" w:hAnsi="Helvetica" w:cs="Times New Roman"/>
            <w:color w:val="666666"/>
            <w:sz w:val="17"/>
            <w:szCs w:val="17"/>
          </w:rPr>
          <w:t>Document.form.action</w:t>
        </w:r>
        <w:proofErr w:type="spellEnd"/>
        <w:r w:rsidRPr="009617B6">
          <w:rPr>
            <w:rFonts w:ascii="Helvetica" w:eastAsia="Times New Roman" w:hAnsi="Helvetica" w:cs="Times New Roman"/>
            <w:color w:val="666666"/>
            <w:sz w:val="17"/>
            <w:szCs w:val="17"/>
          </w:rPr>
          <w:t>=”submit”</w:t>
        </w:r>
      </w:ins>
    </w:p>
    <w:p w:rsidR="003479A0" w:rsidRPr="009617B6" w:rsidRDefault="003479A0" w:rsidP="003479A0">
      <w:pPr>
        <w:shd w:val="clear" w:color="auto" w:fill="FFFFFF"/>
        <w:spacing w:after="0" w:line="240" w:lineRule="auto"/>
        <w:textAlignment w:val="baseline"/>
        <w:rPr>
          <w:ins w:id="228" w:author="Unknown"/>
          <w:rFonts w:ascii="Helvetica" w:eastAsia="Times New Roman" w:hAnsi="Helvetica" w:cs="Times New Roman"/>
          <w:color w:val="666666"/>
          <w:sz w:val="17"/>
          <w:szCs w:val="17"/>
        </w:rPr>
      </w:pPr>
      <w:ins w:id="229" w:author="Unknown">
        <w:r w:rsidRPr="009617B6">
          <w:rPr>
            <w:rFonts w:ascii="inherit" w:eastAsia="Times New Roman" w:hAnsi="inherit" w:cs="Times New Roman"/>
            <w:b/>
            <w:bCs/>
            <w:color w:val="000000"/>
            <w:sz w:val="17"/>
          </w:rPr>
          <w:t>71. What is the method for reading and writing a file in JavaScript?</w:t>
        </w:r>
      </w:ins>
    </w:p>
    <w:p w:rsidR="003479A0" w:rsidRPr="009617B6" w:rsidRDefault="003479A0" w:rsidP="003479A0">
      <w:pPr>
        <w:shd w:val="clear" w:color="auto" w:fill="FFFFFF"/>
        <w:spacing w:before="204" w:after="204" w:line="240" w:lineRule="auto"/>
        <w:textAlignment w:val="baseline"/>
        <w:rPr>
          <w:ins w:id="230" w:author="Unknown"/>
          <w:rFonts w:ascii="Helvetica" w:eastAsia="Times New Roman" w:hAnsi="Helvetica" w:cs="Times New Roman"/>
          <w:color w:val="666666"/>
          <w:sz w:val="17"/>
          <w:szCs w:val="17"/>
        </w:rPr>
      </w:pPr>
      <w:ins w:id="231" w:author="Unknown">
        <w:r w:rsidRPr="009617B6">
          <w:rPr>
            <w:rFonts w:ascii="Helvetica" w:eastAsia="Times New Roman" w:hAnsi="Helvetica" w:cs="Times New Roman"/>
            <w:color w:val="666666"/>
            <w:sz w:val="17"/>
            <w:szCs w:val="17"/>
          </w:rPr>
          <w:t>This can be done by Using JavaScript extensions (runs from JavaScript Editor), example for opening of a file –</w:t>
        </w:r>
      </w:ins>
    </w:p>
    <w:p w:rsidR="003479A0" w:rsidRPr="009617B6" w:rsidRDefault="003479A0" w:rsidP="003479A0">
      <w:pPr>
        <w:spacing w:after="138" w:line="240" w:lineRule="auto"/>
        <w:textAlignment w:val="baseline"/>
        <w:rPr>
          <w:ins w:id="232" w:author="Unknown"/>
          <w:rFonts w:ascii="Courier New" w:eastAsia="Times New Roman" w:hAnsi="Courier New" w:cs="Courier New"/>
          <w:color w:val="666666"/>
          <w:sz w:val="24"/>
          <w:szCs w:val="24"/>
        </w:rPr>
      </w:pPr>
      <w:ins w:id="233" w:author="Unknown">
        <w:r w:rsidRPr="009617B6">
          <w:rPr>
            <w:rFonts w:ascii="Courier New" w:eastAsia="Times New Roman" w:hAnsi="Courier New" w:cs="Courier New"/>
            <w:color w:val="666666"/>
            <w:sz w:val="24"/>
            <w:szCs w:val="24"/>
          </w:rPr>
          <w:object w:dxaOrig="2730" w:dyaOrig="1215">
            <v:shape id="_x0000_i1078" type="#_x0000_t75" style="width:136.5pt;height:61pt" o:ole="">
              <v:imagedata r:id="rId5" o:title=""/>
            </v:shape>
            <w:control r:id="rId18" w:name="DefaultOcxName20" w:shapeid="_x0000_i1078"/>
          </w:object>
        </w:r>
      </w:ins>
    </w:p>
    <w:tbl>
      <w:tblPr>
        <w:tblW w:w="0" w:type="auto"/>
        <w:tblCellSpacing w:w="15" w:type="dxa"/>
        <w:tblCellMar>
          <w:top w:w="15" w:type="dxa"/>
          <w:left w:w="15" w:type="dxa"/>
          <w:bottom w:w="15" w:type="dxa"/>
          <w:right w:w="15" w:type="dxa"/>
        </w:tblCellMar>
        <w:tblLook w:val="04A0"/>
      </w:tblPr>
      <w:tblGrid>
        <w:gridCol w:w="150"/>
        <w:gridCol w:w="9300"/>
      </w:tblGrid>
      <w:tr w:rsidR="003479A0" w:rsidRPr="009617B6" w:rsidTr="00D31A8E">
        <w:trPr>
          <w:tblCellSpacing w:w="15" w:type="dxa"/>
        </w:trPr>
        <w:tc>
          <w:tcPr>
            <w:tcW w:w="0" w:type="auto"/>
            <w:tcBorders>
              <w:top w:val="nil"/>
              <w:left w:val="nil"/>
              <w:bottom w:val="nil"/>
              <w:right w:val="nil"/>
            </w:tcBorders>
            <w:shd w:val="clear" w:color="auto" w:fill="F8F8F8"/>
            <w:vAlign w:val="center"/>
            <w:hideMark/>
          </w:tcPr>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w:t>
            </w:r>
          </w:p>
        </w:tc>
        <w:tc>
          <w:tcPr>
            <w:tcW w:w="9366" w:type="dxa"/>
            <w:tcBorders>
              <w:top w:val="nil"/>
              <w:left w:val="nil"/>
              <w:bottom w:val="nil"/>
              <w:right w:val="nil"/>
            </w:tcBorders>
            <w:shd w:val="clear" w:color="auto" w:fill="F8F8F8"/>
            <w:vAlign w:val="center"/>
            <w:hideMark/>
          </w:tcPr>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proofErr w:type="spellStart"/>
            <w:r w:rsidRPr="009617B6">
              <w:rPr>
                <w:rFonts w:ascii="inherit" w:eastAsia="Times New Roman" w:hAnsi="inherit" w:cs="Times New Roman"/>
                <w:color w:val="000000"/>
                <w:sz w:val="15"/>
              </w:rPr>
              <w:t>fh</w:t>
            </w:r>
            <w:proofErr w:type="spellEnd"/>
            <w:r w:rsidRPr="009617B6">
              <w:rPr>
                <w:rFonts w:ascii="inherit" w:eastAsia="Times New Roman" w:hAnsi="inherit" w:cs="Times New Roman"/>
                <w:color w:val="000000"/>
                <w:sz w:val="15"/>
              </w:rPr>
              <w:t xml:space="preserve"> = </w:t>
            </w:r>
            <w:proofErr w:type="spellStart"/>
            <w:r w:rsidRPr="009617B6">
              <w:rPr>
                <w:rFonts w:ascii="inherit" w:eastAsia="Times New Roman" w:hAnsi="inherit" w:cs="Times New Roman"/>
                <w:color w:val="000000"/>
                <w:sz w:val="15"/>
              </w:rPr>
              <w:t>fopen</w:t>
            </w:r>
            <w:proofErr w:type="spellEnd"/>
            <w:r w:rsidRPr="009617B6">
              <w:rPr>
                <w:rFonts w:ascii="inherit" w:eastAsia="Times New Roman" w:hAnsi="inherit" w:cs="Times New Roman"/>
                <w:color w:val="000000"/>
                <w:sz w:val="15"/>
              </w:rPr>
              <w:t>(</w:t>
            </w:r>
            <w:proofErr w:type="spellStart"/>
            <w:r w:rsidRPr="009617B6">
              <w:rPr>
                <w:rFonts w:ascii="inherit" w:eastAsia="Times New Roman" w:hAnsi="inherit" w:cs="Times New Roman"/>
                <w:color w:val="000000"/>
                <w:sz w:val="15"/>
              </w:rPr>
              <w:t>getScriptPath</w:t>
            </w:r>
            <w:proofErr w:type="spellEnd"/>
            <w:r w:rsidRPr="009617B6">
              <w:rPr>
                <w:rFonts w:ascii="inherit" w:eastAsia="Times New Roman" w:hAnsi="inherit" w:cs="Times New Roman"/>
                <w:color w:val="000000"/>
                <w:sz w:val="15"/>
              </w:rPr>
              <w:t>(), 0);</w:t>
            </w:r>
          </w:p>
        </w:tc>
      </w:tr>
    </w:tbl>
    <w:p w:rsidR="003479A0" w:rsidRPr="009617B6" w:rsidRDefault="003479A0" w:rsidP="003479A0">
      <w:pPr>
        <w:shd w:val="clear" w:color="auto" w:fill="FFFFFF"/>
        <w:spacing w:after="0" w:line="240" w:lineRule="auto"/>
        <w:textAlignment w:val="baseline"/>
        <w:rPr>
          <w:ins w:id="234" w:author="Unknown"/>
          <w:rFonts w:ascii="Helvetica" w:eastAsia="Times New Roman" w:hAnsi="Helvetica" w:cs="Times New Roman"/>
          <w:color w:val="666666"/>
          <w:sz w:val="17"/>
          <w:szCs w:val="17"/>
        </w:rPr>
      </w:pPr>
      <w:ins w:id="235" w:author="Unknown">
        <w:r w:rsidRPr="009617B6">
          <w:rPr>
            <w:rFonts w:ascii="inherit" w:eastAsia="Times New Roman" w:hAnsi="inherit" w:cs="Times New Roman"/>
            <w:b/>
            <w:bCs/>
            <w:color w:val="000000"/>
            <w:sz w:val="17"/>
          </w:rPr>
          <w:t>72. How are DOM utilized in JavaScript?</w:t>
        </w:r>
      </w:ins>
    </w:p>
    <w:p w:rsidR="003479A0" w:rsidRPr="009617B6" w:rsidRDefault="003479A0" w:rsidP="003479A0">
      <w:pPr>
        <w:shd w:val="clear" w:color="auto" w:fill="FFFFFF"/>
        <w:spacing w:before="204" w:after="204" w:line="240" w:lineRule="auto"/>
        <w:textAlignment w:val="baseline"/>
        <w:rPr>
          <w:ins w:id="236" w:author="Unknown"/>
          <w:rFonts w:ascii="Helvetica" w:eastAsia="Times New Roman" w:hAnsi="Helvetica" w:cs="Times New Roman"/>
          <w:color w:val="666666"/>
          <w:sz w:val="17"/>
          <w:szCs w:val="17"/>
        </w:rPr>
      </w:pPr>
      <w:ins w:id="237" w:author="Unknown">
        <w:r w:rsidRPr="009617B6">
          <w:rPr>
            <w:rFonts w:ascii="Helvetica" w:eastAsia="Times New Roman" w:hAnsi="Helvetica" w:cs="Times New Roman"/>
            <w:color w:val="666666"/>
            <w:sz w:val="17"/>
            <w:szCs w:val="17"/>
          </w:rPr>
          <w:t>DOM stands for Document Object Model and is responsible for how various objects in a document interact with each other. DOM is required for developing web pages, which includes objects like paragraph, links, etc. These objects can be operated to include actions like add or delete. DOM is also required to add extra capabilities to a web page. On top of that, the use of API gives an advantage over other existing models.</w:t>
        </w:r>
      </w:ins>
    </w:p>
    <w:p w:rsidR="003479A0" w:rsidRPr="009617B6" w:rsidRDefault="003479A0" w:rsidP="003479A0">
      <w:pPr>
        <w:shd w:val="clear" w:color="auto" w:fill="FFFFFF"/>
        <w:spacing w:after="0" w:line="240" w:lineRule="auto"/>
        <w:textAlignment w:val="baseline"/>
        <w:rPr>
          <w:ins w:id="238" w:author="Unknown"/>
          <w:rFonts w:ascii="Helvetica" w:eastAsia="Times New Roman" w:hAnsi="Helvetica" w:cs="Times New Roman"/>
          <w:color w:val="666666"/>
          <w:sz w:val="17"/>
          <w:szCs w:val="17"/>
        </w:rPr>
      </w:pPr>
      <w:ins w:id="239" w:author="Unknown">
        <w:r w:rsidRPr="009617B6">
          <w:rPr>
            <w:rFonts w:ascii="inherit" w:eastAsia="Times New Roman" w:hAnsi="inherit" w:cs="Times New Roman"/>
            <w:b/>
            <w:bCs/>
            <w:color w:val="000000"/>
            <w:sz w:val="17"/>
          </w:rPr>
          <w:t>73. How are event handlers utilized in JavaScript?</w:t>
        </w:r>
      </w:ins>
    </w:p>
    <w:p w:rsidR="003479A0" w:rsidRPr="009617B6" w:rsidRDefault="003479A0" w:rsidP="003479A0">
      <w:pPr>
        <w:shd w:val="clear" w:color="auto" w:fill="FFFFFF"/>
        <w:spacing w:before="204" w:after="204" w:line="240" w:lineRule="auto"/>
        <w:textAlignment w:val="baseline"/>
        <w:rPr>
          <w:ins w:id="240" w:author="Unknown"/>
          <w:rFonts w:ascii="Helvetica" w:eastAsia="Times New Roman" w:hAnsi="Helvetica" w:cs="Times New Roman"/>
          <w:color w:val="666666"/>
          <w:sz w:val="17"/>
          <w:szCs w:val="17"/>
        </w:rPr>
      </w:pPr>
      <w:ins w:id="241" w:author="Unknown">
        <w:r w:rsidRPr="009617B6">
          <w:rPr>
            <w:rFonts w:ascii="Helvetica" w:eastAsia="Times New Roman" w:hAnsi="Helvetica" w:cs="Times New Roman"/>
            <w:color w:val="666666"/>
            <w:sz w:val="17"/>
            <w:szCs w:val="17"/>
          </w:rPr>
          <w:t>Events are the actions that result from activities, such as clicking a link or filling a form, by the user. An event handler is required to manage proper execution of all these events. Event handlers are an extra attribute of the object. This attribute includes event’s name and the action taken if the event takes place.</w:t>
        </w:r>
      </w:ins>
    </w:p>
    <w:p w:rsidR="003479A0" w:rsidRPr="009617B6" w:rsidRDefault="003479A0" w:rsidP="003479A0">
      <w:pPr>
        <w:shd w:val="clear" w:color="auto" w:fill="FFFFFF"/>
        <w:spacing w:after="0" w:line="240" w:lineRule="auto"/>
        <w:textAlignment w:val="baseline"/>
        <w:rPr>
          <w:ins w:id="242" w:author="Unknown"/>
          <w:rFonts w:ascii="Helvetica" w:eastAsia="Times New Roman" w:hAnsi="Helvetica" w:cs="Times New Roman"/>
          <w:color w:val="666666"/>
          <w:sz w:val="17"/>
          <w:szCs w:val="17"/>
        </w:rPr>
      </w:pPr>
      <w:ins w:id="243" w:author="Unknown">
        <w:r w:rsidRPr="009617B6">
          <w:rPr>
            <w:rFonts w:ascii="inherit" w:eastAsia="Times New Roman" w:hAnsi="inherit" w:cs="Times New Roman"/>
            <w:b/>
            <w:bCs/>
            <w:color w:val="000000"/>
            <w:sz w:val="17"/>
          </w:rPr>
          <w:t>74. Explain the role of deferred scripts in JavaScript?</w:t>
        </w:r>
      </w:ins>
    </w:p>
    <w:p w:rsidR="003479A0" w:rsidRPr="009617B6" w:rsidRDefault="003479A0" w:rsidP="003479A0">
      <w:pPr>
        <w:shd w:val="clear" w:color="auto" w:fill="FFFFFF"/>
        <w:spacing w:before="204" w:after="204" w:line="240" w:lineRule="auto"/>
        <w:textAlignment w:val="baseline"/>
        <w:rPr>
          <w:ins w:id="244" w:author="Unknown"/>
          <w:rFonts w:ascii="Helvetica" w:eastAsia="Times New Roman" w:hAnsi="Helvetica" w:cs="Times New Roman"/>
          <w:color w:val="666666"/>
          <w:sz w:val="17"/>
          <w:szCs w:val="17"/>
        </w:rPr>
      </w:pPr>
      <w:ins w:id="245" w:author="Unknown">
        <w:r w:rsidRPr="009617B6">
          <w:rPr>
            <w:rFonts w:ascii="Helvetica" w:eastAsia="Times New Roman" w:hAnsi="Helvetica" w:cs="Times New Roman"/>
            <w:color w:val="666666"/>
            <w:sz w:val="17"/>
            <w:szCs w:val="17"/>
          </w:rPr>
          <w:t>By default, the parsing of the HTML code, during page loading, is paused until the script has not stopped executing. It means, if the server is slow or the script is particularly heavy, then the webpage is displayed with a delay. While using Deferred, scripts delays execution of the script till the time HTML parser is running. This reduces the loading time of web pages and they get displayed faster.</w:t>
        </w:r>
      </w:ins>
    </w:p>
    <w:p w:rsidR="003479A0" w:rsidRPr="009617B6" w:rsidRDefault="003479A0" w:rsidP="003479A0">
      <w:pPr>
        <w:shd w:val="clear" w:color="auto" w:fill="FFFFFF"/>
        <w:spacing w:after="0" w:line="240" w:lineRule="auto"/>
        <w:textAlignment w:val="baseline"/>
        <w:rPr>
          <w:ins w:id="246" w:author="Unknown"/>
          <w:rFonts w:ascii="Helvetica" w:eastAsia="Times New Roman" w:hAnsi="Helvetica" w:cs="Times New Roman"/>
          <w:color w:val="666666"/>
          <w:sz w:val="17"/>
          <w:szCs w:val="17"/>
        </w:rPr>
      </w:pPr>
      <w:ins w:id="247" w:author="Unknown">
        <w:r w:rsidRPr="009617B6">
          <w:rPr>
            <w:rFonts w:ascii="inherit" w:eastAsia="Times New Roman" w:hAnsi="inherit" w:cs="Times New Roman"/>
            <w:b/>
            <w:bCs/>
            <w:color w:val="000000"/>
            <w:sz w:val="17"/>
          </w:rPr>
          <w:t>75. What are the various functional components in JavaScript?</w:t>
        </w:r>
      </w:ins>
    </w:p>
    <w:p w:rsidR="003479A0" w:rsidRPr="009617B6" w:rsidRDefault="003479A0" w:rsidP="003479A0">
      <w:pPr>
        <w:shd w:val="clear" w:color="auto" w:fill="FFFFFF"/>
        <w:spacing w:before="204" w:after="204" w:line="240" w:lineRule="auto"/>
        <w:textAlignment w:val="baseline"/>
        <w:rPr>
          <w:ins w:id="248" w:author="Unknown"/>
          <w:rFonts w:ascii="Helvetica" w:eastAsia="Times New Roman" w:hAnsi="Helvetica" w:cs="Times New Roman"/>
          <w:color w:val="666666"/>
          <w:sz w:val="17"/>
          <w:szCs w:val="17"/>
        </w:rPr>
      </w:pPr>
      <w:ins w:id="249" w:author="Unknown">
        <w:r w:rsidRPr="009617B6">
          <w:rPr>
            <w:rFonts w:ascii="Helvetica" w:eastAsia="Times New Roman" w:hAnsi="Helvetica" w:cs="Times New Roman"/>
            <w:color w:val="666666"/>
            <w:sz w:val="17"/>
            <w:szCs w:val="17"/>
          </w:rPr>
          <w:t>The different functional components in JavaScript are-</w:t>
        </w:r>
      </w:ins>
    </w:p>
    <w:p w:rsidR="003479A0" w:rsidRPr="009617B6" w:rsidRDefault="003479A0" w:rsidP="003479A0">
      <w:pPr>
        <w:shd w:val="clear" w:color="auto" w:fill="FFFFFF"/>
        <w:spacing w:after="0" w:line="240" w:lineRule="auto"/>
        <w:textAlignment w:val="baseline"/>
        <w:rPr>
          <w:ins w:id="250" w:author="Unknown"/>
          <w:rFonts w:ascii="Helvetica" w:eastAsia="Times New Roman" w:hAnsi="Helvetica" w:cs="Times New Roman"/>
          <w:color w:val="666666"/>
          <w:sz w:val="17"/>
          <w:szCs w:val="17"/>
        </w:rPr>
      </w:pPr>
      <w:ins w:id="251" w:author="Unknown">
        <w:r w:rsidRPr="009617B6">
          <w:rPr>
            <w:rFonts w:ascii="inherit" w:eastAsia="Times New Roman" w:hAnsi="inherit" w:cs="Times New Roman"/>
            <w:b/>
            <w:bCs/>
            <w:color w:val="000000"/>
            <w:sz w:val="17"/>
          </w:rPr>
          <w:t>First-class functions:</w:t>
        </w:r>
        <w:r w:rsidRPr="009617B6">
          <w:rPr>
            <w:rFonts w:ascii="Helvetica" w:eastAsia="Times New Roman" w:hAnsi="Helvetica" w:cs="Times New Roman"/>
            <w:color w:val="666666"/>
            <w:sz w:val="17"/>
            <w:szCs w:val="17"/>
          </w:rPr>
          <w:t> Functions in JavaScript are utilized as first class objects. This usually means that these functions can be passed as arguments to other functions, returned as values from other functions, assigned to variables or can also be stored in data structures.</w:t>
        </w:r>
      </w:ins>
    </w:p>
    <w:p w:rsidR="003479A0" w:rsidRPr="009617B6" w:rsidRDefault="003479A0" w:rsidP="003479A0">
      <w:pPr>
        <w:shd w:val="clear" w:color="auto" w:fill="FFFFFF"/>
        <w:spacing w:after="0" w:line="240" w:lineRule="auto"/>
        <w:textAlignment w:val="baseline"/>
        <w:rPr>
          <w:ins w:id="252" w:author="Unknown"/>
          <w:rFonts w:ascii="Helvetica" w:eastAsia="Times New Roman" w:hAnsi="Helvetica" w:cs="Times New Roman"/>
          <w:color w:val="666666"/>
          <w:sz w:val="17"/>
          <w:szCs w:val="17"/>
        </w:rPr>
      </w:pPr>
      <w:ins w:id="253" w:author="Unknown">
        <w:r w:rsidRPr="009617B6">
          <w:rPr>
            <w:rFonts w:ascii="inherit" w:eastAsia="Times New Roman" w:hAnsi="inherit" w:cs="Times New Roman"/>
            <w:b/>
            <w:bCs/>
            <w:color w:val="000000"/>
            <w:sz w:val="17"/>
          </w:rPr>
          <w:t>Nested functions:</w:t>
        </w:r>
        <w:r w:rsidRPr="009617B6">
          <w:rPr>
            <w:rFonts w:ascii="Helvetica" w:eastAsia="Times New Roman" w:hAnsi="Helvetica" w:cs="Times New Roman"/>
            <w:color w:val="666666"/>
            <w:sz w:val="17"/>
            <w:szCs w:val="17"/>
          </w:rPr>
          <w:t> The functions, which are defined inside other functions, are called Nested functions. They are called ‘</w:t>
        </w:r>
        <w:proofErr w:type="spellStart"/>
        <w:r w:rsidRPr="009617B6">
          <w:rPr>
            <w:rFonts w:ascii="Helvetica" w:eastAsia="Times New Roman" w:hAnsi="Helvetica" w:cs="Times New Roman"/>
            <w:color w:val="666666"/>
            <w:sz w:val="17"/>
            <w:szCs w:val="17"/>
          </w:rPr>
          <w:t>everytime</w:t>
        </w:r>
        <w:proofErr w:type="spellEnd"/>
        <w:r w:rsidRPr="009617B6">
          <w:rPr>
            <w:rFonts w:ascii="Helvetica" w:eastAsia="Times New Roman" w:hAnsi="Helvetica" w:cs="Times New Roman"/>
            <w:color w:val="666666"/>
            <w:sz w:val="17"/>
            <w:szCs w:val="17"/>
          </w:rPr>
          <w:t>’ the main function is invoked.</w:t>
        </w:r>
      </w:ins>
    </w:p>
    <w:p w:rsidR="003479A0" w:rsidRPr="009617B6" w:rsidRDefault="003479A0" w:rsidP="003479A0">
      <w:pPr>
        <w:shd w:val="clear" w:color="auto" w:fill="FFFFFF"/>
        <w:spacing w:after="0" w:line="240" w:lineRule="auto"/>
        <w:textAlignment w:val="baseline"/>
        <w:rPr>
          <w:ins w:id="254" w:author="Unknown"/>
          <w:rFonts w:ascii="Helvetica" w:eastAsia="Times New Roman" w:hAnsi="Helvetica" w:cs="Times New Roman"/>
          <w:color w:val="666666"/>
          <w:sz w:val="17"/>
          <w:szCs w:val="17"/>
        </w:rPr>
      </w:pPr>
      <w:ins w:id="255" w:author="Unknown">
        <w:r w:rsidRPr="009617B6">
          <w:rPr>
            <w:rFonts w:ascii="inherit" w:eastAsia="Times New Roman" w:hAnsi="inherit" w:cs="Times New Roman"/>
            <w:b/>
            <w:bCs/>
            <w:color w:val="000000"/>
            <w:sz w:val="17"/>
          </w:rPr>
          <w:t>76. Write about the errors shown in JavaScript?</w:t>
        </w:r>
      </w:ins>
    </w:p>
    <w:p w:rsidR="003479A0" w:rsidRPr="009617B6" w:rsidRDefault="003479A0" w:rsidP="003479A0">
      <w:pPr>
        <w:shd w:val="clear" w:color="auto" w:fill="FFFFFF"/>
        <w:spacing w:before="204" w:after="204" w:line="240" w:lineRule="auto"/>
        <w:textAlignment w:val="baseline"/>
        <w:rPr>
          <w:ins w:id="256" w:author="Unknown"/>
          <w:rFonts w:ascii="Helvetica" w:eastAsia="Times New Roman" w:hAnsi="Helvetica" w:cs="Times New Roman"/>
          <w:color w:val="666666"/>
          <w:sz w:val="17"/>
          <w:szCs w:val="17"/>
        </w:rPr>
      </w:pPr>
      <w:ins w:id="257" w:author="Unknown">
        <w:r w:rsidRPr="009617B6">
          <w:rPr>
            <w:rFonts w:ascii="Helvetica" w:eastAsia="Times New Roman" w:hAnsi="Helvetica" w:cs="Times New Roman"/>
            <w:color w:val="666666"/>
            <w:sz w:val="17"/>
            <w:szCs w:val="17"/>
          </w:rPr>
          <w:t>JavaScript gives a message if it encounters an error. The recognized errors are –</w:t>
        </w:r>
      </w:ins>
    </w:p>
    <w:p w:rsidR="003479A0" w:rsidRPr="009617B6" w:rsidRDefault="003479A0" w:rsidP="003479A0">
      <w:pPr>
        <w:numPr>
          <w:ilvl w:val="0"/>
          <w:numId w:val="4"/>
        </w:numPr>
        <w:shd w:val="clear" w:color="auto" w:fill="FFFFFF"/>
        <w:spacing w:after="0" w:line="240" w:lineRule="auto"/>
        <w:ind w:left="321" w:firstLine="0"/>
        <w:textAlignment w:val="baseline"/>
        <w:rPr>
          <w:ins w:id="258" w:author="Unknown"/>
          <w:rFonts w:ascii="inherit" w:eastAsia="Times New Roman" w:hAnsi="inherit" w:cs="Times New Roman"/>
          <w:color w:val="666666"/>
          <w:sz w:val="17"/>
          <w:szCs w:val="17"/>
        </w:rPr>
      </w:pPr>
      <w:ins w:id="259" w:author="Unknown">
        <w:r w:rsidRPr="009617B6">
          <w:rPr>
            <w:rFonts w:ascii="inherit" w:eastAsia="Times New Roman" w:hAnsi="inherit" w:cs="Times New Roman"/>
            <w:color w:val="666666"/>
            <w:sz w:val="17"/>
            <w:szCs w:val="17"/>
          </w:rPr>
          <w:t>Load-time errors: The errors shown at the time of the page loading are counted under Load-time errors. These errors are encountered by the use of improper syntax, and thus are detected while the page is getting loaded.</w:t>
        </w:r>
      </w:ins>
    </w:p>
    <w:p w:rsidR="003479A0" w:rsidRPr="009617B6" w:rsidRDefault="003479A0" w:rsidP="003479A0">
      <w:pPr>
        <w:numPr>
          <w:ilvl w:val="0"/>
          <w:numId w:val="4"/>
        </w:numPr>
        <w:shd w:val="clear" w:color="auto" w:fill="FFFFFF"/>
        <w:spacing w:after="0" w:line="240" w:lineRule="auto"/>
        <w:ind w:left="321" w:firstLine="0"/>
        <w:textAlignment w:val="baseline"/>
        <w:rPr>
          <w:ins w:id="260" w:author="Unknown"/>
          <w:rFonts w:ascii="inherit" w:eastAsia="Times New Roman" w:hAnsi="inherit" w:cs="Times New Roman"/>
          <w:color w:val="666666"/>
          <w:sz w:val="17"/>
          <w:szCs w:val="17"/>
        </w:rPr>
      </w:pPr>
      <w:ins w:id="261" w:author="Unknown">
        <w:r w:rsidRPr="009617B6">
          <w:rPr>
            <w:rFonts w:ascii="inherit" w:eastAsia="Times New Roman" w:hAnsi="inherit" w:cs="Times New Roman"/>
            <w:color w:val="666666"/>
            <w:sz w:val="17"/>
            <w:szCs w:val="17"/>
          </w:rPr>
          <w:t>Run-time errors: This is the error that comes up while the program is running. It is caused by illegal operations, for example, division of a number by zero, or trying to access a non-existent area of the memory.</w:t>
        </w:r>
      </w:ins>
    </w:p>
    <w:p w:rsidR="003479A0" w:rsidRPr="009617B6" w:rsidRDefault="003479A0" w:rsidP="003479A0">
      <w:pPr>
        <w:numPr>
          <w:ilvl w:val="0"/>
          <w:numId w:val="4"/>
        </w:numPr>
        <w:shd w:val="clear" w:color="auto" w:fill="FFFFFF"/>
        <w:spacing w:after="0" w:line="240" w:lineRule="auto"/>
        <w:ind w:left="321" w:firstLine="0"/>
        <w:textAlignment w:val="baseline"/>
        <w:rPr>
          <w:ins w:id="262" w:author="Unknown"/>
          <w:rFonts w:ascii="inherit" w:eastAsia="Times New Roman" w:hAnsi="inherit" w:cs="Times New Roman"/>
          <w:color w:val="666666"/>
          <w:sz w:val="17"/>
          <w:szCs w:val="17"/>
        </w:rPr>
      </w:pPr>
      <w:ins w:id="263" w:author="Unknown">
        <w:r w:rsidRPr="009617B6">
          <w:rPr>
            <w:rFonts w:ascii="inherit" w:eastAsia="Times New Roman" w:hAnsi="inherit" w:cs="Times New Roman"/>
            <w:color w:val="666666"/>
            <w:sz w:val="17"/>
            <w:szCs w:val="17"/>
          </w:rPr>
          <w:t>Logic errors: It is caused by the use of syntactically correct code, which does not fulfill the required task. For example, an infinite loop.</w:t>
        </w:r>
      </w:ins>
    </w:p>
    <w:p w:rsidR="003479A0" w:rsidRPr="009617B6" w:rsidRDefault="003479A0" w:rsidP="003479A0">
      <w:pPr>
        <w:shd w:val="clear" w:color="auto" w:fill="FFFFFF"/>
        <w:spacing w:after="0" w:line="240" w:lineRule="auto"/>
        <w:textAlignment w:val="baseline"/>
        <w:rPr>
          <w:ins w:id="264" w:author="Unknown"/>
          <w:rFonts w:ascii="Helvetica" w:eastAsia="Times New Roman" w:hAnsi="Helvetica" w:cs="Times New Roman"/>
          <w:color w:val="666666"/>
          <w:sz w:val="17"/>
          <w:szCs w:val="17"/>
        </w:rPr>
      </w:pPr>
      <w:ins w:id="265" w:author="Unknown">
        <w:r w:rsidRPr="009617B6">
          <w:rPr>
            <w:rFonts w:ascii="inherit" w:eastAsia="Times New Roman" w:hAnsi="inherit" w:cs="Times New Roman"/>
            <w:b/>
            <w:bCs/>
            <w:color w:val="000000"/>
            <w:sz w:val="17"/>
          </w:rPr>
          <w:t>77. What are Screen objects?</w:t>
        </w:r>
      </w:ins>
    </w:p>
    <w:p w:rsidR="003479A0" w:rsidRPr="009617B6" w:rsidRDefault="003479A0" w:rsidP="003479A0">
      <w:pPr>
        <w:shd w:val="clear" w:color="auto" w:fill="FFFFFF"/>
        <w:spacing w:before="204" w:after="204" w:line="240" w:lineRule="auto"/>
        <w:textAlignment w:val="baseline"/>
        <w:rPr>
          <w:ins w:id="266" w:author="Unknown"/>
          <w:rFonts w:ascii="Helvetica" w:eastAsia="Times New Roman" w:hAnsi="Helvetica" w:cs="Times New Roman"/>
          <w:color w:val="666666"/>
          <w:sz w:val="17"/>
          <w:szCs w:val="17"/>
        </w:rPr>
      </w:pPr>
      <w:ins w:id="267" w:author="Unknown">
        <w:r w:rsidRPr="009617B6">
          <w:rPr>
            <w:rFonts w:ascii="Helvetica" w:eastAsia="Times New Roman" w:hAnsi="Helvetica" w:cs="Times New Roman"/>
            <w:color w:val="666666"/>
            <w:sz w:val="17"/>
            <w:szCs w:val="17"/>
          </w:rPr>
          <w:t>Screen objects are used to read the information from the client’s screen. The properties of screen objects are –</w:t>
        </w:r>
      </w:ins>
    </w:p>
    <w:p w:rsidR="003479A0" w:rsidRPr="009617B6" w:rsidRDefault="003479A0" w:rsidP="003479A0">
      <w:pPr>
        <w:numPr>
          <w:ilvl w:val="0"/>
          <w:numId w:val="5"/>
        </w:numPr>
        <w:shd w:val="clear" w:color="auto" w:fill="FFFFFF"/>
        <w:spacing w:after="0" w:line="240" w:lineRule="auto"/>
        <w:ind w:left="321" w:firstLine="0"/>
        <w:textAlignment w:val="baseline"/>
        <w:rPr>
          <w:ins w:id="268" w:author="Unknown"/>
          <w:rFonts w:ascii="inherit" w:eastAsia="Times New Roman" w:hAnsi="inherit" w:cs="Times New Roman"/>
          <w:color w:val="666666"/>
          <w:sz w:val="17"/>
          <w:szCs w:val="17"/>
        </w:rPr>
      </w:pPr>
      <w:proofErr w:type="spellStart"/>
      <w:ins w:id="269" w:author="Unknown">
        <w:r w:rsidRPr="009617B6">
          <w:rPr>
            <w:rFonts w:ascii="inherit" w:eastAsia="Times New Roman" w:hAnsi="inherit" w:cs="Times New Roman"/>
            <w:color w:val="666666"/>
            <w:sz w:val="17"/>
            <w:szCs w:val="17"/>
          </w:rPr>
          <w:t>AvailHeight</w:t>
        </w:r>
        <w:proofErr w:type="spellEnd"/>
        <w:r w:rsidRPr="009617B6">
          <w:rPr>
            <w:rFonts w:ascii="inherit" w:eastAsia="Times New Roman" w:hAnsi="inherit" w:cs="Times New Roman"/>
            <w:color w:val="666666"/>
            <w:sz w:val="17"/>
            <w:szCs w:val="17"/>
          </w:rPr>
          <w:t>: Gives the height of client’s screen</w:t>
        </w:r>
      </w:ins>
    </w:p>
    <w:p w:rsidR="003479A0" w:rsidRPr="009617B6" w:rsidRDefault="003479A0" w:rsidP="003479A0">
      <w:pPr>
        <w:numPr>
          <w:ilvl w:val="0"/>
          <w:numId w:val="5"/>
        </w:numPr>
        <w:shd w:val="clear" w:color="auto" w:fill="FFFFFF"/>
        <w:spacing w:after="0" w:line="240" w:lineRule="auto"/>
        <w:ind w:left="321" w:firstLine="0"/>
        <w:textAlignment w:val="baseline"/>
        <w:rPr>
          <w:ins w:id="270" w:author="Unknown"/>
          <w:rFonts w:ascii="inherit" w:eastAsia="Times New Roman" w:hAnsi="inherit" w:cs="Times New Roman"/>
          <w:color w:val="666666"/>
          <w:sz w:val="17"/>
          <w:szCs w:val="17"/>
        </w:rPr>
      </w:pPr>
      <w:proofErr w:type="spellStart"/>
      <w:ins w:id="271" w:author="Unknown">
        <w:r w:rsidRPr="009617B6">
          <w:rPr>
            <w:rFonts w:ascii="inherit" w:eastAsia="Times New Roman" w:hAnsi="inherit" w:cs="Times New Roman"/>
            <w:color w:val="666666"/>
            <w:sz w:val="17"/>
            <w:szCs w:val="17"/>
          </w:rPr>
          <w:lastRenderedPageBreak/>
          <w:t>AvailWidth</w:t>
        </w:r>
        <w:proofErr w:type="spellEnd"/>
        <w:r w:rsidRPr="009617B6">
          <w:rPr>
            <w:rFonts w:ascii="inherit" w:eastAsia="Times New Roman" w:hAnsi="inherit" w:cs="Times New Roman"/>
            <w:color w:val="666666"/>
            <w:sz w:val="17"/>
            <w:szCs w:val="17"/>
          </w:rPr>
          <w:t>: Gives the width of client’s screen.</w:t>
        </w:r>
      </w:ins>
    </w:p>
    <w:p w:rsidR="003479A0" w:rsidRPr="009617B6" w:rsidRDefault="003479A0" w:rsidP="003479A0">
      <w:pPr>
        <w:numPr>
          <w:ilvl w:val="0"/>
          <w:numId w:val="5"/>
        </w:numPr>
        <w:shd w:val="clear" w:color="auto" w:fill="FFFFFF"/>
        <w:spacing w:after="0" w:line="240" w:lineRule="auto"/>
        <w:ind w:left="321" w:firstLine="0"/>
        <w:textAlignment w:val="baseline"/>
        <w:rPr>
          <w:ins w:id="272" w:author="Unknown"/>
          <w:rFonts w:ascii="inherit" w:eastAsia="Times New Roman" w:hAnsi="inherit" w:cs="Times New Roman"/>
          <w:color w:val="666666"/>
          <w:sz w:val="17"/>
          <w:szCs w:val="17"/>
        </w:rPr>
      </w:pPr>
      <w:proofErr w:type="spellStart"/>
      <w:ins w:id="273" w:author="Unknown">
        <w:r w:rsidRPr="009617B6">
          <w:rPr>
            <w:rFonts w:ascii="inherit" w:eastAsia="Times New Roman" w:hAnsi="inherit" w:cs="Times New Roman"/>
            <w:color w:val="666666"/>
            <w:sz w:val="17"/>
            <w:szCs w:val="17"/>
          </w:rPr>
          <w:t>ColorDepth</w:t>
        </w:r>
        <w:proofErr w:type="spellEnd"/>
        <w:r w:rsidRPr="009617B6">
          <w:rPr>
            <w:rFonts w:ascii="inherit" w:eastAsia="Times New Roman" w:hAnsi="inherit" w:cs="Times New Roman"/>
            <w:color w:val="666666"/>
            <w:sz w:val="17"/>
            <w:szCs w:val="17"/>
          </w:rPr>
          <w:t>: Gives the bit depth of images on the client’s screen</w:t>
        </w:r>
      </w:ins>
    </w:p>
    <w:p w:rsidR="003479A0" w:rsidRPr="009617B6" w:rsidRDefault="003479A0" w:rsidP="003479A0">
      <w:pPr>
        <w:numPr>
          <w:ilvl w:val="0"/>
          <w:numId w:val="5"/>
        </w:numPr>
        <w:shd w:val="clear" w:color="auto" w:fill="FFFFFF"/>
        <w:spacing w:after="0" w:line="240" w:lineRule="auto"/>
        <w:ind w:left="321" w:firstLine="0"/>
        <w:textAlignment w:val="baseline"/>
        <w:rPr>
          <w:ins w:id="274" w:author="Unknown"/>
          <w:rFonts w:ascii="inherit" w:eastAsia="Times New Roman" w:hAnsi="inherit" w:cs="Times New Roman"/>
          <w:color w:val="666666"/>
          <w:sz w:val="17"/>
          <w:szCs w:val="17"/>
        </w:rPr>
      </w:pPr>
      <w:ins w:id="275" w:author="Unknown">
        <w:r w:rsidRPr="009617B6">
          <w:rPr>
            <w:rFonts w:ascii="inherit" w:eastAsia="Times New Roman" w:hAnsi="inherit" w:cs="Times New Roman"/>
            <w:color w:val="666666"/>
            <w:sz w:val="17"/>
            <w:szCs w:val="17"/>
          </w:rPr>
          <w:t>Height: Gives the total height of the client’s screen, including the taskbar</w:t>
        </w:r>
      </w:ins>
    </w:p>
    <w:p w:rsidR="003479A0" w:rsidRPr="009617B6" w:rsidRDefault="003479A0" w:rsidP="003479A0">
      <w:pPr>
        <w:numPr>
          <w:ilvl w:val="0"/>
          <w:numId w:val="5"/>
        </w:numPr>
        <w:shd w:val="clear" w:color="auto" w:fill="FFFFFF"/>
        <w:spacing w:after="0" w:line="240" w:lineRule="auto"/>
        <w:ind w:left="321" w:firstLine="0"/>
        <w:textAlignment w:val="baseline"/>
        <w:rPr>
          <w:ins w:id="276" w:author="Unknown"/>
          <w:rFonts w:ascii="inherit" w:eastAsia="Times New Roman" w:hAnsi="inherit" w:cs="Times New Roman"/>
          <w:color w:val="666666"/>
          <w:sz w:val="17"/>
          <w:szCs w:val="17"/>
        </w:rPr>
      </w:pPr>
      <w:ins w:id="277" w:author="Unknown">
        <w:r w:rsidRPr="009617B6">
          <w:rPr>
            <w:rFonts w:ascii="inherit" w:eastAsia="Times New Roman" w:hAnsi="inherit" w:cs="Times New Roman"/>
            <w:color w:val="666666"/>
            <w:sz w:val="17"/>
            <w:szCs w:val="17"/>
          </w:rPr>
          <w:t>Width: Gives the total width of the client’s screen, including the taskbar</w:t>
        </w:r>
      </w:ins>
    </w:p>
    <w:p w:rsidR="003479A0" w:rsidRPr="009617B6" w:rsidRDefault="003479A0" w:rsidP="003479A0">
      <w:pPr>
        <w:shd w:val="clear" w:color="auto" w:fill="FFFFFF"/>
        <w:spacing w:after="0" w:line="240" w:lineRule="auto"/>
        <w:textAlignment w:val="baseline"/>
        <w:rPr>
          <w:ins w:id="278" w:author="Unknown"/>
          <w:rFonts w:ascii="Helvetica" w:eastAsia="Times New Roman" w:hAnsi="Helvetica" w:cs="Times New Roman"/>
          <w:color w:val="666666"/>
          <w:sz w:val="17"/>
          <w:szCs w:val="17"/>
        </w:rPr>
      </w:pPr>
      <w:ins w:id="279" w:author="Unknown">
        <w:r w:rsidRPr="009617B6">
          <w:rPr>
            <w:rFonts w:ascii="inherit" w:eastAsia="Times New Roman" w:hAnsi="inherit" w:cs="Times New Roman"/>
            <w:b/>
            <w:bCs/>
            <w:color w:val="000000"/>
            <w:sz w:val="17"/>
          </w:rPr>
          <w:t xml:space="preserve">78. Explain the </w:t>
        </w:r>
        <w:proofErr w:type="spellStart"/>
        <w:r w:rsidRPr="009617B6">
          <w:rPr>
            <w:rFonts w:ascii="inherit" w:eastAsia="Times New Roman" w:hAnsi="inherit" w:cs="Times New Roman"/>
            <w:b/>
            <w:bCs/>
            <w:color w:val="000000"/>
            <w:sz w:val="17"/>
          </w:rPr>
          <w:t>unshift</w:t>
        </w:r>
        <w:proofErr w:type="spellEnd"/>
        <w:r w:rsidRPr="009617B6">
          <w:rPr>
            <w:rFonts w:ascii="inherit" w:eastAsia="Times New Roman" w:hAnsi="inherit" w:cs="Times New Roman"/>
            <w:b/>
            <w:bCs/>
            <w:color w:val="000000"/>
            <w:sz w:val="17"/>
          </w:rPr>
          <w:t>() method ?</w:t>
        </w:r>
      </w:ins>
    </w:p>
    <w:p w:rsidR="003479A0" w:rsidRPr="009617B6" w:rsidRDefault="003479A0" w:rsidP="003479A0">
      <w:pPr>
        <w:shd w:val="clear" w:color="auto" w:fill="FFFFFF"/>
        <w:spacing w:before="204" w:after="204" w:line="240" w:lineRule="auto"/>
        <w:textAlignment w:val="baseline"/>
        <w:rPr>
          <w:ins w:id="280" w:author="Unknown"/>
          <w:rFonts w:ascii="Helvetica" w:eastAsia="Times New Roman" w:hAnsi="Helvetica" w:cs="Times New Roman"/>
          <w:color w:val="666666"/>
          <w:sz w:val="17"/>
          <w:szCs w:val="17"/>
        </w:rPr>
      </w:pPr>
      <w:ins w:id="281" w:author="Unknown">
        <w:r w:rsidRPr="009617B6">
          <w:rPr>
            <w:rFonts w:ascii="Helvetica" w:eastAsia="Times New Roman" w:hAnsi="Helvetica" w:cs="Times New Roman"/>
            <w:color w:val="666666"/>
            <w:sz w:val="17"/>
            <w:szCs w:val="17"/>
          </w:rPr>
          <w:t>This method is functional at the starting of the array, unlike the push(). It adds the desired number of elements to the top of an array. For example –</w:t>
        </w:r>
      </w:ins>
    </w:p>
    <w:p w:rsidR="003479A0" w:rsidRPr="009617B6" w:rsidRDefault="003479A0" w:rsidP="003479A0">
      <w:pPr>
        <w:spacing w:after="138" w:line="240" w:lineRule="auto"/>
        <w:textAlignment w:val="baseline"/>
        <w:rPr>
          <w:ins w:id="282" w:author="Unknown"/>
          <w:rFonts w:ascii="Courier New" w:eastAsia="Times New Roman" w:hAnsi="Courier New" w:cs="Courier New"/>
          <w:color w:val="666666"/>
          <w:sz w:val="24"/>
          <w:szCs w:val="24"/>
        </w:rPr>
      </w:pPr>
      <w:ins w:id="283" w:author="Unknown">
        <w:r w:rsidRPr="009617B6">
          <w:rPr>
            <w:rFonts w:ascii="Courier New" w:eastAsia="Times New Roman" w:hAnsi="Courier New" w:cs="Courier New"/>
            <w:color w:val="666666"/>
            <w:sz w:val="24"/>
            <w:szCs w:val="24"/>
          </w:rPr>
          <w:object w:dxaOrig="2730" w:dyaOrig="1215">
            <v:shape id="_x0000_i1077" type="#_x0000_t75" style="width:136.5pt;height:61pt" o:ole="">
              <v:imagedata r:id="rId5" o:title=""/>
            </v:shape>
            <w:control r:id="rId19" w:name="DefaultOcxName21" w:shapeid="_x0000_i1077"/>
          </w:object>
        </w:r>
      </w:ins>
    </w:p>
    <w:tbl>
      <w:tblPr>
        <w:tblW w:w="0" w:type="auto"/>
        <w:tblCellSpacing w:w="15" w:type="dxa"/>
        <w:tblCellMar>
          <w:top w:w="15" w:type="dxa"/>
          <w:left w:w="15" w:type="dxa"/>
          <w:bottom w:w="15" w:type="dxa"/>
          <w:right w:w="15" w:type="dxa"/>
        </w:tblCellMar>
        <w:tblLook w:val="04A0"/>
      </w:tblPr>
      <w:tblGrid>
        <w:gridCol w:w="150"/>
        <w:gridCol w:w="9300"/>
      </w:tblGrid>
      <w:tr w:rsidR="003479A0" w:rsidRPr="009617B6" w:rsidTr="00D31A8E">
        <w:trPr>
          <w:tblCellSpacing w:w="15" w:type="dxa"/>
        </w:trPr>
        <w:tc>
          <w:tcPr>
            <w:tcW w:w="0" w:type="auto"/>
            <w:tcBorders>
              <w:top w:val="nil"/>
              <w:left w:val="nil"/>
              <w:bottom w:val="nil"/>
              <w:right w:val="nil"/>
            </w:tcBorders>
            <w:shd w:val="clear" w:color="auto" w:fill="F8F8F8"/>
            <w:vAlign w:val="center"/>
            <w:hideMark/>
          </w:tcPr>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2</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3</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4</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5</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6</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7</w:t>
            </w:r>
          </w:p>
        </w:tc>
        <w:tc>
          <w:tcPr>
            <w:tcW w:w="9366" w:type="dxa"/>
            <w:tcBorders>
              <w:top w:val="nil"/>
              <w:left w:val="nil"/>
              <w:bottom w:val="nil"/>
              <w:right w:val="nil"/>
            </w:tcBorders>
            <w:shd w:val="clear" w:color="auto" w:fill="F8F8F8"/>
            <w:vAlign w:val="center"/>
            <w:hideMark/>
          </w:tcPr>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proofErr w:type="spellStart"/>
            <w:r w:rsidRPr="009617B6">
              <w:rPr>
                <w:rFonts w:ascii="inherit" w:eastAsia="Times New Roman" w:hAnsi="inherit" w:cs="Times New Roman"/>
                <w:color w:val="000000"/>
                <w:sz w:val="15"/>
              </w:rPr>
              <w:t>var</w:t>
            </w:r>
            <w:proofErr w:type="spellEnd"/>
            <w:r w:rsidRPr="009617B6">
              <w:rPr>
                <w:rFonts w:ascii="inherit" w:eastAsia="Times New Roman" w:hAnsi="inherit" w:cs="Times New Roman"/>
                <w:color w:val="000000"/>
                <w:sz w:val="15"/>
              </w:rPr>
              <w:t xml:space="preserve"> name = [ "john"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proofErr w:type="spellStart"/>
            <w:r w:rsidRPr="009617B6">
              <w:rPr>
                <w:rFonts w:ascii="inherit" w:eastAsia="Times New Roman" w:hAnsi="inherit" w:cs="Times New Roman"/>
                <w:color w:val="000000"/>
                <w:sz w:val="15"/>
              </w:rPr>
              <w:t>name.unshift</w:t>
            </w:r>
            <w:proofErr w:type="spellEnd"/>
            <w:r w:rsidRPr="009617B6">
              <w:rPr>
                <w:rFonts w:ascii="inherit" w:eastAsia="Times New Roman" w:hAnsi="inherit" w:cs="Times New Roman"/>
                <w:color w:val="000000"/>
                <w:sz w:val="15"/>
              </w:rPr>
              <w:t>( "</w:t>
            </w:r>
            <w:proofErr w:type="spellStart"/>
            <w:r w:rsidRPr="009617B6">
              <w:rPr>
                <w:rFonts w:ascii="inherit" w:eastAsia="Times New Roman" w:hAnsi="inherit" w:cs="Times New Roman"/>
                <w:color w:val="000000"/>
                <w:sz w:val="15"/>
              </w:rPr>
              <w:t>charlie</w:t>
            </w:r>
            <w:proofErr w:type="spellEnd"/>
            <w:r w:rsidRPr="009617B6">
              <w:rPr>
                <w:rFonts w:ascii="inherit" w:eastAsia="Times New Roman" w:hAnsi="inherit" w:cs="Times New Roman"/>
                <w:color w:val="000000"/>
                <w:sz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proofErr w:type="spellStart"/>
            <w:r w:rsidRPr="009617B6">
              <w:rPr>
                <w:rFonts w:ascii="inherit" w:eastAsia="Times New Roman" w:hAnsi="inherit" w:cs="Times New Roman"/>
                <w:color w:val="000000"/>
                <w:sz w:val="15"/>
              </w:rPr>
              <w:t>name.unshift</w:t>
            </w:r>
            <w:proofErr w:type="spellEnd"/>
            <w:r w:rsidRPr="009617B6">
              <w:rPr>
                <w:rFonts w:ascii="inherit" w:eastAsia="Times New Roman" w:hAnsi="inherit" w:cs="Times New Roman"/>
                <w:color w:val="000000"/>
                <w:sz w:val="15"/>
              </w:rPr>
              <w:t>( "</w:t>
            </w:r>
            <w:proofErr w:type="spellStart"/>
            <w:r w:rsidRPr="009617B6">
              <w:rPr>
                <w:rFonts w:ascii="inherit" w:eastAsia="Times New Roman" w:hAnsi="inherit" w:cs="Times New Roman"/>
                <w:color w:val="000000"/>
                <w:sz w:val="15"/>
              </w:rPr>
              <w:t>joseph</w:t>
            </w:r>
            <w:proofErr w:type="spellEnd"/>
            <w:r w:rsidRPr="009617B6">
              <w:rPr>
                <w:rFonts w:ascii="inherit" w:eastAsia="Times New Roman" w:hAnsi="inherit" w:cs="Times New Roman"/>
                <w:color w:val="000000"/>
                <w:sz w:val="15"/>
              </w:rPr>
              <w:t>", "Jane"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console.log(name);</w:t>
            </w:r>
          </w:p>
        </w:tc>
      </w:tr>
    </w:tbl>
    <w:p w:rsidR="003479A0" w:rsidRPr="009617B6" w:rsidRDefault="003479A0" w:rsidP="003479A0">
      <w:pPr>
        <w:shd w:val="clear" w:color="auto" w:fill="FFFFFF"/>
        <w:spacing w:before="204" w:after="204" w:line="240" w:lineRule="auto"/>
        <w:textAlignment w:val="baseline"/>
        <w:rPr>
          <w:ins w:id="284" w:author="Unknown"/>
          <w:rFonts w:ascii="Helvetica" w:eastAsia="Times New Roman" w:hAnsi="Helvetica" w:cs="Times New Roman"/>
          <w:color w:val="666666"/>
          <w:sz w:val="17"/>
          <w:szCs w:val="17"/>
        </w:rPr>
      </w:pPr>
      <w:ins w:id="285" w:author="Unknown">
        <w:r w:rsidRPr="009617B6">
          <w:rPr>
            <w:rFonts w:ascii="Helvetica" w:eastAsia="Times New Roman" w:hAnsi="Helvetica" w:cs="Times New Roman"/>
            <w:color w:val="666666"/>
            <w:sz w:val="17"/>
            <w:szCs w:val="17"/>
          </w:rPr>
          <w:t>The output is shown below:</w:t>
        </w:r>
      </w:ins>
    </w:p>
    <w:p w:rsidR="003479A0" w:rsidRPr="009617B6" w:rsidRDefault="003479A0" w:rsidP="003479A0">
      <w:pPr>
        <w:spacing w:after="138" w:line="240" w:lineRule="auto"/>
        <w:textAlignment w:val="baseline"/>
        <w:rPr>
          <w:ins w:id="286" w:author="Unknown"/>
          <w:rFonts w:ascii="Courier New" w:eastAsia="Times New Roman" w:hAnsi="Courier New" w:cs="Courier New"/>
          <w:color w:val="666666"/>
          <w:sz w:val="24"/>
          <w:szCs w:val="24"/>
        </w:rPr>
      </w:pPr>
      <w:ins w:id="287" w:author="Unknown">
        <w:r w:rsidRPr="009617B6">
          <w:rPr>
            <w:rFonts w:ascii="Courier New" w:eastAsia="Times New Roman" w:hAnsi="Courier New" w:cs="Courier New"/>
            <w:color w:val="666666"/>
            <w:sz w:val="24"/>
            <w:szCs w:val="24"/>
          </w:rPr>
          <w:object w:dxaOrig="2730" w:dyaOrig="1215">
            <v:shape id="_x0000_i1076" type="#_x0000_t75" style="width:136.5pt;height:61pt" o:ole="">
              <v:imagedata r:id="rId5" o:title=""/>
            </v:shape>
            <w:control r:id="rId20" w:name="DefaultOcxName22" w:shapeid="_x0000_i1076"/>
          </w:object>
        </w:r>
      </w:ins>
    </w:p>
    <w:tbl>
      <w:tblPr>
        <w:tblW w:w="0" w:type="auto"/>
        <w:tblCellSpacing w:w="15" w:type="dxa"/>
        <w:tblCellMar>
          <w:top w:w="15" w:type="dxa"/>
          <w:left w:w="15" w:type="dxa"/>
          <w:bottom w:w="15" w:type="dxa"/>
          <w:right w:w="15" w:type="dxa"/>
        </w:tblCellMar>
        <w:tblLook w:val="04A0"/>
      </w:tblPr>
      <w:tblGrid>
        <w:gridCol w:w="150"/>
        <w:gridCol w:w="9300"/>
      </w:tblGrid>
      <w:tr w:rsidR="003479A0" w:rsidRPr="009617B6" w:rsidTr="00D31A8E">
        <w:trPr>
          <w:tblCellSpacing w:w="15" w:type="dxa"/>
        </w:trPr>
        <w:tc>
          <w:tcPr>
            <w:tcW w:w="0" w:type="auto"/>
            <w:tcBorders>
              <w:top w:val="nil"/>
              <w:left w:val="nil"/>
              <w:bottom w:val="nil"/>
              <w:right w:val="nil"/>
            </w:tcBorders>
            <w:shd w:val="clear" w:color="auto" w:fill="F8F8F8"/>
            <w:vAlign w:val="center"/>
            <w:hideMark/>
          </w:tcPr>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w:t>
            </w:r>
          </w:p>
        </w:tc>
        <w:tc>
          <w:tcPr>
            <w:tcW w:w="9366" w:type="dxa"/>
            <w:tcBorders>
              <w:top w:val="nil"/>
              <w:left w:val="nil"/>
              <w:bottom w:val="nil"/>
              <w:right w:val="nil"/>
            </w:tcBorders>
            <w:shd w:val="clear" w:color="auto" w:fill="F8F8F8"/>
            <w:vAlign w:val="center"/>
            <w:hideMark/>
          </w:tcPr>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 xml:space="preserve">[" </w:t>
            </w:r>
            <w:proofErr w:type="spellStart"/>
            <w:r w:rsidRPr="009617B6">
              <w:rPr>
                <w:rFonts w:ascii="inherit" w:eastAsia="Times New Roman" w:hAnsi="inherit" w:cs="Times New Roman"/>
                <w:color w:val="000000"/>
                <w:sz w:val="15"/>
              </w:rPr>
              <w:t>joseph</w:t>
            </w:r>
            <w:proofErr w:type="spellEnd"/>
            <w:r w:rsidRPr="009617B6">
              <w:rPr>
                <w:rFonts w:ascii="inherit" w:eastAsia="Times New Roman" w:hAnsi="inherit" w:cs="Times New Roman"/>
                <w:color w:val="000000"/>
                <w:sz w:val="15"/>
              </w:rPr>
              <w:t xml:space="preserve"> "," Jane ", " </w:t>
            </w:r>
            <w:proofErr w:type="spellStart"/>
            <w:r w:rsidRPr="009617B6">
              <w:rPr>
                <w:rFonts w:ascii="inherit" w:eastAsia="Times New Roman" w:hAnsi="inherit" w:cs="Times New Roman"/>
                <w:color w:val="000000"/>
                <w:sz w:val="15"/>
              </w:rPr>
              <w:t>charlie</w:t>
            </w:r>
            <w:proofErr w:type="spellEnd"/>
            <w:r w:rsidRPr="009617B6">
              <w:rPr>
                <w:rFonts w:ascii="inherit" w:eastAsia="Times New Roman" w:hAnsi="inherit" w:cs="Times New Roman"/>
                <w:color w:val="000000"/>
                <w:sz w:val="15"/>
              </w:rPr>
              <w:t xml:space="preserve"> ", " john "]</w:t>
            </w:r>
          </w:p>
        </w:tc>
      </w:tr>
    </w:tbl>
    <w:p w:rsidR="003479A0" w:rsidRPr="009617B6" w:rsidRDefault="003479A0" w:rsidP="003479A0">
      <w:pPr>
        <w:shd w:val="clear" w:color="auto" w:fill="FFFFFF"/>
        <w:spacing w:after="0" w:line="240" w:lineRule="auto"/>
        <w:textAlignment w:val="baseline"/>
        <w:rPr>
          <w:ins w:id="288" w:author="Unknown"/>
          <w:rFonts w:ascii="Helvetica" w:eastAsia="Times New Roman" w:hAnsi="Helvetica" w:cs="Times New Roman"/>
          <w:color w:val="666666"/>
          <w:sz w:val="17"/>
          <w:szCs w:val="17"/>
        </w:rPr>
      </w:pPr>
      <w:ins w:id="289" w:author="Unknown">
        <w:r w:rsidRPr="009617B6">
          <w:rPr>
            <w:rFonts w:ascii="inherit" w:eastAsia="Times New Roman" w:hAnsi="inherit" w:cs="Times New Roman"/>
            <w:b/>
            <w:bCs/>
            <w:color w:val="000000"/>
            <w:sz w:val="17"/>
          </w:rPr>
          <w:t xml:space="preserve">79. Define </w:t>
        </w:r>
        <w:proofErr w:type="spellStart"/>
        <w:r w:rsidRPr="009617B6">
          <w:rPr>
            <w:rFonts w:ascii="inherit" w:eastAsia="Times New Roman" w:hAnsi="inherit" w:cs="Times New Roman"/>
            <w:b/>
            <w:bCs/>
            <w:color w:val="000000"/>
            <w:sz w:val="17"/>
          </w:rPr>
          <w:t>unescape</w:t>
        </w:r>
        <w:proofErr w:type="spellEnd"/>
        <w:r w:rsidRPr="009617B6">
          <w:rPr>
            <w:rFonts w:ascii="inherit" w:eastAsia="Times New Roman" w:hAnsi="inherit" w:cs="Times New Roman"/>
            <w:b/>
            <w:bCs/>
            <w:color w:val="000000"/>
            <w:sz w:val="17"/>
          </w:rPr>
          <w:t>() and escape() functions?</w:t>
        </w:r>
      </w:ins>
    </w:p>
    <w:p w:rsidR="003479A0" w:rsidRPr="009617B6" w:rsidRDefault="003479A0" w:rsidP="003479A0">
      <w:pPr>
        <w:shd w:val="clear" w:color="auto" w:fill="FFFFFF"/>
        <w:spacing w:before="204" w:after="204" w:line="240" w:lineRule="auto"/>
        <w:textAlignment w:val="baseline"/>
        <w:rPr>
          <w:ins w:id="290" w:author="Unknown"/>
          <w:rFonts w:ascii="Helvetica" w:eastAsia="Times New Roman" w:hAnsi="Helvetica" w:cs="Times New Roman"/>
          <w:color w:val="666666"/>
          <w:sz w:val="17"/>
          <w:szCs w:val="17"/>
        </w:rPr>
      </w:pPr>
      <w:ins w:id="291" w:author="Unknown">
        <w:r w:rsidRPr="009617B6">
          <w:rPr>
            <w:rFonts w:ascii="Helvetica" w:eastAsia="Times New Roman" w:hAnsi="Helvetica" w:cs="Times New Roman"/>
            <w:color w:val="666666"/>
            <w:sz w:val="17"/>
            <w:szCs w:val="17"/>
          </w:rPr>
          <w:t>The escape () function is responsible for coding a string so as to make the transfer of the information from one computer to the other, across a network.</w:t>
        </w:r>
      </w:ins>
    </w:p>
    <w:p w:rsidR="003479A0" w:rsidRPr="009617B6" w:rsidRDefault="003479A0" w:rsidP="003479A0">
      <w:pPr>
        <w:shd w:val="clear" w:color="auto" w:fill="FFFFFF"/>
        <w:spacing w:before="204" w:after="204" w:line="240" w:lineRule="auto"/>
        <w:textAlignment w:val="baseline"/>
        <w:rPr>
          <w:ins w:id="292" w:author="Unknown"/>
          <w:rFonts w:ascii="Helvetica" w:eastAsia="Times New Roman" w:hAnsi="Helvetica" w:cs="Times New Roman"/>
          <w:color w:val="666666"/>
          <w:sz w:val="17"/>
          <w:szCs w:val="17"/>
        </w:rPr>
      </w:pPr>
      <w:ins w:id="293" w:author="Unknown">
        <w:r w:rsidRPr="009617B6">
          <w:rPr>
            <w:rFonts w:ascii="Helvetica" w:eastAsia="Times New Roman" w:hAnsi="Helvetica" w:cs="Times New Roman"/>
            <w:color w:val="666666"/>
            <w:sz w:val="17"/>
            <w:szCs w:val="17"/>
          </w:rPr>
          <w:t>For Example:</w:t>
        </w:r>
      </w:ins>
    </w:p>
    <w:p w:rsidR="003479A0" w:rsidRPr="009617B6" w:rsidRDefault="003479A0" w:rsidP="003479A0">
      <w:pPr>
        <w:spacing w:after="138" w:line="240" w:lineRule="auto"/>
        <w:textAlignment w:val="baseline"/>
        <w:rPr>
          <w:ins w:id="294" w:author="Unknown"/>
          <w:rFonts w:ascii="Courier New" w:eastAsia="Times New Roman" w:hAnsi="Courier New" w:cs="Courier New"/>
          <w:color w:val="666666"/>
          <w:sz w:val="24"/>
          <w:szCs w:val="24"/>
        </w:rPr>
      </w:pPr>
      <w:ins w:id="295" w:author="Unknown">
        <w:r w:rsidRPr="009617B6">
          <w:rPr>
            <w:rFonts w:ascii="Courier New" w:eastAsia="Times New Roman" w:hAnsi="Courier New" w:cs="Courier New"/>
            <w:color w:val="666666"/>
            <w:sz w:val="24"/>
            <w:szCs w:val="24"/>
          </w:rPr>
          <w:object w:dxaOrig="2730" w:dyaOrig="1215">
            <v:shape id="_x0000_i1075" type="#_x0000_t75" style="width:136.5pt;height:61pt" o:ole="">
              <v:imagedata r:id="rId5" o:title=""/>
            </v:shape>
            <w:control r:id="rId21" w:name="DefaultOcxName23" w:shapeid="_x0000_i1075"/>
          </w:object>
        </w:r>
      </w:ins>
    </w:p>
    <w:tbl>
      <w:tblPr>
        <w:tblW w:w="0" w:type="auto"/>
        <w:tblCellSpacing w:w="15" w:type="dxa"/>
        <w:tblCellMar>
          <w:top w:w="15" w:type="dxa"/>
          <w:left w:w="15" w:type="dxa"/>
          <w:bottom w:w="15" w:type="dxa"/>
          <w:right w:w="15" w:type="dxa"/>
        </w:tblCellMar>
        <w:tblLook w:val="04A0"/>
      </w:tblPr>
      <w:tblGrid>
        <w:gridCol w:w="150"/>
        <w:gridCol w:w="9300"/>
      </w:tblGrid>
      <w:tr w:rsidR="003479A0" w:rsidRPr="009617B6" w:rsidTr="00D31A8E">
        <w:trPr>
          <w:tblCellSpacing w:w="15" w:type="dxa"/>
        </w:trPr>
        <w:tc>
          <w:tcPr>
            <w:tcW w:w="0" w:type="auto"/>
            <w:tcBorders>
              <w:top w:val="nil"/>
              <w:left w:val="nil"/>
              <w:bottom w:val="nil"/>
              <w:right w:val="nil"/>
            </w:tcBorders>
            <w:shd w:val="clear" w:color="auto" w:fill="F8F8F8"/>
            <w:vAlign w:val="center"/>
            <w:hideMark/>
          </w:tcPr>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2</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3</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4</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5</w:t>
            </w:r>
          </w:p>
        </w:tc>
        <w:tc>
          <w:tcPr>
            <w:tcW w:w="9366" w:type="dxa"/>
            <w:tcBorders>
              <w:top w:val="nil"/>
              <w:left w:val="nil"/>
              <w:bottom w:val="nil"/>
              <w:right w:val="nil"/>
            </w:tcBorders>
            <w:shd w:val="clear" w:color="auto" w:fill="F8F8F8"/>
            <w:vAlign w:val="center"/>
            <w:hideMark/>
          </w:tcPr>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&lt;script&gt;</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proofErr w:type="spellStart"/>
            <w:r w:rsidRPr="009617B6">
              <w:rPr>
                <w:rFonts w:ascii="inherit" w:eastAsia="Times New Roman" w:hAnsi="inherit" w:cs="Times New Roman"/>
                <w:color w:val="000000"/>
                <w:sz w:val="15"/>
              </w:rPr>
              <w:t>document.write</w:t>
            </w:r>
            <w:proofErr w:type="spellEnd"/>
            <w:r w:rsidRPr="009617B6">
              <w:rPr>
                <w:rFonts w:ascii="inherit" w:eastAsia="Times New Roman" w:hAnsi="inherit" w:cs="Times New Roman"/>
                <w:color w:val="000000"/>
                <w:sz w:val="15"/>
              </w:rPr>
              <w:t>(escape(</w:t>
            </w:r>
            <w:r w:rsidRPr="009617B6">
              <w:rPr>
                <w:rFonts w:ascii="inherit" w:eastAsia="Times New Roman" w:hAnsi="inherit" w:cs="Times New Roman"/>
                <w:color w:val="000000"/>
                <w:sz w:val="15"/>
                <w:szCs w:val="15"/>
              </w:rPr>
              <w:t>“</w:t>
            </w:r>
            <w:r w:rsidRPr="009617B6">
              <w:rPr>
                <w:rFonts w:ascii="inherit" w:eastAsia="Times New Roman" w:hAnsi="inherit" w:cs="Times New Roman"/>
                <w:color w:val="000000"/>
                <w:sz w:val="15"/>
              </w:rPr>
              <w:t>Hello? How are you!</w:t>
            </w:r>
            <w:r w:rsidRPr="009617B6">
              <w:rPr>
                <w:rFonts w:ascii="inherit" w:eastAsia="Times New Roman" w:hAnsi="inherit" w:cs="Times New Roman"/>
                <w:color w:val="000000"/>
                <w:sz w:val="15"/>
                <w:szCs w:val="15"/>
              </w:rPr>
              <w:t>”</w:t>
            </w:r>
            <w:r w:rsidRPr="009617B6">
              <w:rPr>
                <w:rFonts w:ascii="inherit" w:eastAsia="Times New Roman" w:hAnsi="inherit" w:cs="Times New Roman"/>
                <w:color w:val="000000"/>
                <w:sz w:val="15"/>
              </w:rPr>
              <w:t>));</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&lt;/script&gt;</w:t>
            </w:r>
          </w:p>
        </w:tc>
      </w:tr>
    </w:tbl>
    <w:p w:rsidR="003479A0" w:rsidRPr="009617B6" w:rsidRDefault="003479A0" w:rsidP="003479A0">
      <w:pPr>
        <w:shd w:val="clear" w:color="auto" w:fill="FFFFFF"/>
        <w:spacing w:before="204" w:after="204" w:line="240" w:lineRule="auto"/>
        <w:textAlignment w:val="baseline"/>
        <w:rPr>
          <w:ins w:id="296" w:author="Unknown"/>
          <w:rFonts w:ascii="Helvetica" w:eastAsia="Times New Roman" w:hAnsi="Helvetica" w:cs="Times New Roman"/>
          <w:color w:val="666666"/>
          <w:sz w:val="17"/>
          <w:szCs w:val="17"/>
        </w:rPr>
      </w:pPr>
      <w:ins w:id="297" w:author="Unknown">
        <w:r w:rsidRPr="009617B6">
          <w:rPr>
            <w:rFonts w:ascii="Helvetica" w:eastAsia="Times New Roman" w:hAnsi="Helvetica" w:cs="Times New Roman"/>
            <w:color w:val="666666"/>
            <w:sz w:val="17"/>
            <w:szCs w:val="17"/>
          </w:rPr>
          <w:t>Output: Hello%3F%20How%20are%20you%21</w:t>
        </w:r>
      </w:ins>
    </w:p>
    <w:p w:rsidR="003479A0" w:rsidRPr="009617B6" w:rsidRDefault="003479A0" w:rsidP="003479A0">
      <w:pPr>
        <w:shd w:val="clear" w:color="auto" w:fill="FFFFFF"/>
        <w:spacing w:before="204" w:after="204" w:line="240" w:lineRule="auto"/>
        <w:textAlignment w:val="baseline"/>
        <w:rPr>
          <w:ins w:id="298" w:author="Unknown"/>
          <w:rFonts w:ascii="Helvetica" w:eastAsia="Times New Roman" w:hAnsi="Helvetica" w:cs="Times New Roman"/>
          <w:color w:val="666666"/>
          <w:sz w:val="17"/>
          <w:szCs w:val="17"/>
        </w:rPr>
      </w:pPr>
      <w:ins w:id="299" w:author="Unknown">
        <w:r w:rsidRPr="009617B6">
          <w:rPr>
            <w:rFonts w:ascii="Helvetica" w:eastAsia="Times New Roman" w:hAnsi="Helvetica" w:cs="Times New Roman"/>
            <w:color w:val="666666"/>
            <w:sz w:val="17"/>
            <w:szCs w:val="17"/>
          </w:rPr>
          <w:t xml:space="preserve">The </w:t>
        </w:r>
        <w:proofErr w:type="spellStart"/>
        <w:r w:rsidRPr="009617B6">
          <w:rPr>
            <w:rFonts w:ascii="Helvetica" w:eastAsia="Times New Roman" w:hAnsi="Helvetica" w:cs="Times New Roman"/>
            <w:color w:val="666666"/>
            <w:sz w:val="17"/>
            <w:szCs w:val="17"/>
          </w:rPr>
          <w:t>unescape</w:t>
        </w:r>
        <w:proofErr w:type="spellEnd"/>
        <w:r w:rsidRPr="009617B6">
          <w:rPr>
            <w:rFonts w:ascii="Helvetica" w:eastAsia="Times New Roman" w:hAnsi="Helvetica" w:cs="Times New Roman"/>
            <w:color w:val="666666"/>
            <w:sz w:val="17"/>
            <w:szCs w:val="17"/>
          </w:rPr>
          <w:t>() function is very important as it decodes the coded string.</w:t>
        </w:r>
      </w:ins>
    </w:p>
    <w:p w:rsidR="003479A0" w:rsidRPr="009617B6" w:rsidRDefault="003479A0" w:rsidP="003479A0">
      <w:pPr>
        <w:shd w:val="clear" w:color="auto" w:fill="FFFFFF"/>
        <w:spacing w:before="204" w:after="204" w:line="240" w:lineRule="auto"/>
        <w:textAlignment w:val="baseline"/>
        <w:rPr>
          <w:ins w:id="300" w:author="Unknown"/>
          <w:rFonts w:ascii="Helvetica" w:eastAsia="Times New Roman" w:hAnsi="Helvetica" w:cs="Times New Roman"/>
          <w:color w:val="666666"/>
          <w:sz w:val="17"/>
          <w:szCs w:val="17"/>
        </w:rPr>
      </w:pPr>
      <w:ins w:id="301" w:author="Unknown">
        <w:r w:rsidRPr="009617B6">
          <w:rPr>
            <w:rFonts w:ascii="Helvetica" w:eastAsia="Times New Roman" w:hAnsi="Helvetica" w:cs="Times New Roman"/>
            <w:color w:val="666666"/>
            <w:sz w:val="17"/>
            <w:szCs w:val="17"/>
          </w:rPr>
          <w:t>It works in the following way. For example:</w:t>
        </w:r>
      </w:ins>
    </w:p>
    <w:p w:rsidR="003479A0" w:rsidRPr="009617B6" w:rsidRDefault="003479A0" w:rsidP="003479A0">
      <w:pPr>
        <w:spacing w:after="138" w:line="240" w:lineRule="auto"/>
        <w:textAlignment w:val="baseline"/>
        <w:rPr>
          <w:ins w:id="302" w:author="Unknown"/>
          <w:rFonts w:ascii="Courier New" w:eastAsia="Times New Roman" w:hAnsi="Courier New" w:cs="Courier New"/>
          <w:color w:val="666666"/>
          <w:sz w:val="24"/>
          <w:szCs w:val="24"/>
        </w:rPr>
      </w:pPr>
      <w:ins w:id="303" w:author="Unknown">
        <w:r w:rsidRPr="009617B6">
          <w:rPr>
            <w:rFonts w:ascii="Courier New" w:eastAsia="Times New Roman" w:hAnsi="Courier New" w:cs="Courier New"/>
            <w:color w:val="666666"/>
            <w:sz w:val="24"/>
            <w:szCs w:val="24"/>
          </w:rPr>
          <w:lastRenderedPageBreak/>
          <w:object w:dxaOrig="2730" w:dyaOrig="1215">
            <v:shape id="_x0000_i1074" type="#_x0000_t75" style="width:136.5pt;height:61pt" o:ole="">
              <v:imagedata r:id="rId5" o:title=""/>
            </v:shape>
            <w:control r:id="rId22" w:name="DefaultOcxName24" w:shapeid="_x0000_i1074"/>
          </w:object>
        </w:r>
      </w:ins>
    </w:p>
    <w:tbl>
      <w:tblPr>
        <w:tblW w:w="0" w:type="auto"/>
        <w:tblCellSpacing w:w="15" w:type="dxa"/>
        <w:tblCellMar>
          <w:top w:w="15" w:type="dxa"/>
          <w:left w:w="15" w:type="dxa"/>
          <w:bottom w:w="15" w:type="dxa"/>
          <w:right w:w="15" w:type="dxa"/>
        </w:tblCellMar>
        <w:tblLook w:val="04A0"/>
      </w:tblPr>
      <w:tblGrid>
        <w:gridCol w:w="150"/>
        <w:gridCol w:w="9300"/>
      </w:tblGrid>
      <w:tr w:rsidR="003479A0" w:rsidRPr="009617B6" w:rsidTr="00D31A8E">
        <w:trPr>
          <w:tblCellSpacing w:w="15" w:type="dxa"/>
        </w:trPr>
        <w:tc>
          <w:tcPr>
            <w:tcW w:w="0" w:type="auto"/>
            <w:tcBorders>
              <w:top w:val="nil"/>
              <w:left w:val="nil"/>
              <w:bottom w:val="nil"/>
              <w:right w:val="nil"/>
            </w:tcBorders>
            <w:shd w:val="clear" w:color="auto" w:fill="F8F8F8"/>
            <w:vAlign w:val="center"/>
            <w:hideMark/>
          </w:tcPr>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2</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3</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4</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5</w:t>
            </w:r>
          </w:p>
        </w:tc>
        <w:tc>
          <w:tcPr>
            <w:tcW w:w="9366" w:type="dxa"/>
            <w:tcBorders>
              <w:top w:val="nil"/>
              <w:left w:val="nil"/>
              <w:bottom w:val="nil"/>
              <w:right w:val="nil"/>
            </w:tcBorders>
            <w:shd w:val="clear" w:color="auto" w:fill="F8F8F8"/>
            <w:vAlign w:val="center"/>
            <w:hideMark/>
          </w:tcPr>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&lt;script&gt;</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proofErr w:type="spellStart"/>
            <w:r w:rsidRPr="009617B6">
              <w:rPr>
                <w:rFonts w:ascii="inherit" w:eastAsia="Times New Roman" w:hAnsi="inherit" w:cs="Times New Roman"/>
                <w:color w:val="000000"/>
                <w:sz w:val="15"/>
              </w:rPr>
              <w:t>document.write</w:t>
            </w:r>
            <w:proofErr w:type="spellEnd"/>
            <w:r w:rsidRPr="009617B6">
              <w:rPr>
                <w:rFonts w:ascii="inherit" w:eastAsia="Times New Roman" w:hAnsi="inherit" w:cs="Times New Roman"/>
                <w:color w:val="000000"/>
                <w:sz w:val="15"/>
              </w:rPr>
              <w:t>(</w:t>
            </w:r>
            <w:proofErr w:type="spellStart"/>
            <w:r w:rsidRPr="009617B6">
              <w:rPr>
                <w:rFonts w:ascii="inherit" w:eastAsia="Times New Roman" w:hAnsi="inherit" w:cs="Times New Roman"/>
                <w:color w:val="000000"/>
                <w:sz w:val="15"/>
              </w:rPr>
              <w:t>unescape</w:t>
            </w:r>
            <w:proofErr w:type="spellEnd"/>
            <w:r w:rsidRPr="009617B6">
              <w:rPr>
                <w:rFonts w:ascii="inherit" w:eastAsia="Times New Roman" w:hAnsi="inherit" w:cs="Times New Roman"/>
                <w:color w:val="000000"/>
                <w:sz w:val="15"/>
              </w:rPr>
              <w:t>(</w:t>
            </w:r>
            <w:r w:rsidRPr="009617B6">
              <w:rPr>
                <w:rFonts w:ascii="inherit" w:eastAsia="Times New Roman" w:hAnsi="inherit" w:cs="Times New Roman"/>
                <w:color w:val="000000"/>
                <w:sz w:val="15"/>
                <w:szCs w:val="15"/>
              </w:rPr>
              <w:t>“</w:t>
            </w:r>
            <w:r w:rsidRPr="009617B6">
              <w:rPr>
                <w:rFonts w:ascii="inherit" w:eastAsia="Times New Roman" w:hAnsi="inherit" w:cs="Times New Roman"/>
                <w:color w:val="000000"/>
                <w:sz w:val="15"/>
              </w:rPr>
              <w:t>Hello%3F%20How%20are%20you%21</w:t>
            </w:r>
            <w:r w:rsidRPr="009617B6">
              <w:rPr>
                <w:rFonts w:ascii="inherit" w:eastAsia="Times New Roman" w:hAnsi="inherit" w:cs="Times New Roman"/>
                <w:color w:val="000000"/>
                <w:sz w:val="15"/>
                <w:szCs w:val="15"/>
              </w:rPr>
              <w:t>”</w:t>
            </w:r>
            <w:r w:rsidRPr="009617B6">
              <w:rPr>
                <w:rFonts w:ascii="inherit" w:eastAsia="Times New Roman" w:hAnsi="inherit" w:cs="Times New Roman"/>
                <w:color w:val="000000"/>
                <w:sz w:val="15"/>
              </w:rPr>
              <w:t>));</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&lt;/script&gt;</w:t>
            </w:r>
          </w:p>
        </w:tc>
      </w:tr>
    </w:tbl>
    <w:p w:rsidR="003479A0" w:rsidRPr="009617B6" w:rsidRDefault="003479A0" w:rsidP="003479A0">
      <w:pPr>
        <w:shd w:val="clear" w:color="auto" w:fill="FFFFFF"/>
        <w:spacing w:before="204" w:after="204" w:line="240" w:lineRule="auto"/>
        <w:textAlignment w:val="baseline"/>
        <w:rPr>
          <w:ins w:id="304" w:author="Unknown"/>
          <w:rFonts w:ascii="Helvetica" w:eastAsia="Times New Roman" w:hAnsi="Helvetica" w:cs="Times New Roman"/>
          <w:color w:val="666666"/>
          <w:sz w:val="17"/>
          <w:szCs w:val="17"/>
        </w:rPr>
      </w:pPr>
      <w:ins w:id="305" w:author="Unknown">
        <w:r w:rsidRPr="009617B6">
          <w:rPr>
            <w:rFonts w:ascii="Helvetica" w:eastAsia="Times New Roman" w:hAnsi="Helvetica" w:cs="Times New Roman"/>
            <w:color w:val="666666"/>
            <w:sz w:val="17"/>
            <w:szCs w:val="17"/>
          </w:rPr>
          <w:t>Output: Hello? How are you!</w:t>
        </w:r>
      </w:ins>
    </w:p>
    <w:p w:rsidR="003479A0" w:rsidRPr="009617B6" w:rsidRDefault="003479A0" w:rsidP="003479A0">
      <w:pPr>
        <w:shd w:val="clear" w:color="auto" w:fill="FFFFFF"/>
        <w:spacing w:after="0" w:line="240" w:lineRule="auto"/>
        <w:textAlignment w:val="baseline"/>
        <w:rPr>
          <w:ins w:id="306" w:author="Unknown"/>
          <w:rFonts w:ascii="Helvetica" w:eastAsia="Times New Roman" w:hAnsi="Helvetica" w:cs="Times New Roman"/>
          <w:color w:val="666666"/>
          <w:sz w:val="17"/>
          <w:szCs w:val="17"/>
        </w:rPr>
      </w:pPr>
      <w:ins w:id="307" w:author="Unknown">
        <w:r w:rsidRPr="009617B6">
          <w:rPr>
            <w:rFonts w:ascii="inherit" w:eastAsia="Times New Roman" w:hAnsi="inherit" w:cs="Times New Roman"/>
            <w:b/>
            <w:bCs/>
            <w:color w:val="000000"/>
            <w:sz w:val="17"/>
          </w:rPr>
          <w:t xml:space="preserve">80. What are the </w:t>
        </w:r>
        <w:proofErr w:type="spellStart"/>
        <w:r w:rsidRPr="009617B6">
          <w:rPr>
            <w:rFonts w:ascii="inherit" w:eastAsia="Times New Roman" w:hAnsi="inherit" w:cs="Times New Roman"/>
            <w:b/>
            <w:bCs/>
            <w:color w:val="000000"/>
            <w:sz w:val="17"/>
          </w:rPr>
          <w:t>decodeURI</w:t>
        </w:r>
        <w:proofErr w:type="spellEnd"/>
        <w:r w:rsidRPr="009617B6">
          <w:rPr>
            <w:rFonts w:ascii="inherit" w:eastAsia="Times New Roman" w:hAnsi="inherit" w:cs="Times New Roman"/>
            <w:b/>
            <w:bCs/>
            <w:color w:val="000000"/>
            <w:sz w:val="17"/>
          </w:rPr>
          <w:t xml:space="preserve">() and </w:t>
        </w:r>
        <w:proofErr w:type="spellStart"/>
        <w:r w:rsidRPr="009617B6">
          <w:rPr>
            <w:rFonts w:ascii="inherit" w:eastAsia="Times New Roman" w:hAnsi="inherit" w:cs="Times New Roman"/>
            <w:b/>
            <w:bCs/>
            <w:color w:val="000000"/>
            <w:sz w:val="17"/>
          </w:rPr>
          <w:t>encodeURI</w:t>
        </w:r>
        <w:proofErr w:type="spellEnd"/>
        <w:r w:rsidRPr="009617B6">
          <w:rPr>
            <w:rFonts w:ascii="inherit" w:eastAsia="Times New Roman" w:hAnsi="inherit" w:cs="Times New Roman"/>
            <w:b/>
            <w:bCs/>
            <w:color w:val="000000"/>
            <w:sz w:val="17"/>
          </w:rPr>
          <w:t>()?</w:t>
        </w:r>
      </w:ins>
    </w:p>
    <w:p w:rsidR="003479A0" w:rsidRPr="009617B6" w:rsidRDefault="003479A0" w:rsidP="003479A0">
      <w:pPr>
        <w:shd w:val="clear" w:color="auto" w:fill="FFFFFF"/>
        <w:spacing w:before="204" w:after="204" w:line="240" w:lineRule="auto"/>
        <w:textAlignment w:val="baseline"/>
        <w:rPr>
          <w:ins w:id="308" w:author="Unknown"/>
          <w:rFonts w:ascii="Helvetica" w:eastAsia="Times New Roman" w:hAnsi="Helvetica" w:cs="Times New Roman"/>
          <w:color w:val="666666"/>
          <w:sz w:val="17"/>
          <w:szCs w:val="17"/>
        </w:rPr>
      </w:pPr>
      <w:proofErr w:type="spellStart"/>
      <w:ins w:id="309" w:author="Unknown">
        <w:r w:rsidRPr="009617B6">
          <w:rPr>
            <w:rFonts w:ascii="Helvetica" w:eastAsia="Times New Roman" w:hAnsi="Helvetica" w:cs="Times New Roman"/>
            <w:color w:val="666666"/>
            <w:sz w:val="17"/>
            <w:szCs w:val="17"/>
          </w:rPr>
          <w:t>EncodeURl</w:t>
        </w:r>
        <w:proofErr w:type="spellEnd"/>
        <w:r w:rsidRPr="009617B6">
          <w:rPr>
            <w:rFonts w:ascii="Helvetica" w:eastAsia="Times New Roman" w:hAnsi="Helvetica" w:cs="Times New Roman"/>
            <w:color w:val="666666"/>
            <w:sz w:val="17"/>
            <w:szCs w:val="17"/>
          </w:rPr>
          <w:t xml:space="preserve">() is used to convert URL into their hex coding. And </w:t>
        </w:r>
        <w:proofErr w:type="spellStart"/>
        <w:r w:rsidRPr="009617B6">
          <w:rPr>
            <w:rFonts w:ascii="Helvetica" w:eastAsia="Times New Roman" w:hAnsi="Helvetica" w:cs="Times New Roman"/>
            <w:color w:val="666666"/>
            <w:sz w:val="17"/>
            <w:szCs w:val="17"/>
          </w:rPr>
          <w:t>DecodeURI</w:t>
        </w:r>
        <w:proofErr w:type="spellEnd"/>
        <w:r w:rsidRPr="009617B6">
          <w:rPr>
            <w:rFonts w:ascii="Helvetica" w:eastAsia="Times New Roman" w:hAnsi="Helvetica" w:cs="Times New Roman"/>
            <w:color w:val="666666"/>
            <w:sz w:val="17"/>
            <w:szCs w:val="17"/>
          </w:rPr>
          <w:t>() is used to convert the encoded URL back to normal.</w:t>
        </w:r>
      </w:ins>
    </w:p>
    <w:p w:rsidR="003479A0" w:rsidRPr="009617B6" w:rsidRDefault="003479A0" w:rsidP="003479A0">
      <w:pPr>
        <w:spacing w:after="138" w:line="240" w:lineRule="auto"/>
        <w:textAlignment w:val="baseline"/>
        <w:rPr>
          <w:ins w:id="310" w:author="Unknown"/>
          <w:rFonts w:ascii="Courier New" w:eastAsia="Times New Roman" w:hAnsi="Courier New" w:cs="Courier New"/>
          <w:color w:val="666666"/>
          <w:sz w:val="24"/>
          <w:szCs w:val="24"/>
        </w:rPr>
      </w:pPr>
      <w:ins w:id="311" w:author="Unknown">
        <w:r w:rsidRPr="009617B6">
          <w:rPr>
            <w:rFonts w:ascii="Courier New" w:eastAsia="Times New Roman" w:hAnsi="Courier New" w:cs="Courier New"/>
            <w:color w:val="666666"/>
            <w:sz w:val="24"/>
            <w:szCs w:val="24"/>
          </w:rPr>
          <w:object w:dxaOrig="2730" w:dyaOrig="1215">
            <v:shape id="_x0000_i1073" type="#_x0000_t75" style="width:136.5pt;height:61pt" o:ole="">
              <v:imagedata r:id="rId5" o:title=""/>
            </v:shape>
            <w:control r:id="rId23" w:name="DefaultOcxName25" w:shapeid="_x0000_i1073"/>
          </w:object>
        </w:r>
      </w:ins>
    </w:p>
    <w:tbl>
      <w:tblPr>
        <w:tblW w:w="0" w:type="auto"/>
        <w:tblCellSpacing w:w="15" w:type="dxa"/>
        <w:tblCellMar>
          <w:top w:w="15" w:type="dxa"/>
          <w:left w:w="15" w:type="dxa"/>
          <w:bottom w:w="15" w:type="dxa"/>
          <w:right w:w="15" w:type="dxa"/>
        </w:tblCellMar>
        <w:tblLook w:val="04A0"/>
      </w:tblPr>
      <w:tblGrid>
        <w:gridCol w:w="150"/>
        <w:gridCol w:w="9300"/>
      </w:tblGrid>
      <w:tr w:rsidR="003479A0" w:rsidRPr="009617B6" w:rsidTr="00D31A8E">
        <w:trPr>
          <w:tblCellSpacing w:w="15" w:type="dxa"/>
        </w:trPr>
        <w:tc>
          <w:tcPr>
            <w:tcW w:w="0" w:type="auto"/>
            <w:tcBorders>
              <w:top w:val="nil"/>
              <w:left w:val="nil"/>
              <w:bottom w:val="nil"/>
              <w:right w:val="nil"/>
            </w:tcBorders>
            <w:shd w:val="clear" w:color="auto" w:fill="F8F8F8"/>
            <w:vAlign w:val="center"/>
            <w:hideMark/>
          </w:tcPr>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2</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3</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4</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5</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6</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7</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8</w:t>
            </w:r>
          </w:p>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9</w:t>
            </w:r>
          </w:p>
        </w:tc>
        <w:tc>
          <w:tcPr>
            <w:tcW w:w="9366" w:type="dxa"/>
            <w:tcBorders>
              <w:top w:val="nil"/>
              <w:left w:val="nil"/>
              <w:bottom w:val="nil"/>
              <w:right w:val="nil"/>
            </w:tcBorders>
            <w:shd w:val="clear" w:color="auto" w:fill="F8F8F8"/>
            <w:vAlign w:val="center"/>
            <w:hideMark/>
          </w:tcPr>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&lt;script&gt;</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proofErr w:type="spellStart"/>
            <w:r w:rsidRPr="009617B6">
              <w:rPr>
                <w:rFonts w:ascii="inherit" w:eastAsia="Times New Roman" w:hAnsi="inherit" w:cs="Times New Roman"/>
                <w:color w:val="000000"/>
                <w:sz w:val="15"/>
              </w:rPr>
              <w:t>var</w:t>
            </w:r>
            <w:proofErr w:type="spellEnd"/>
            <w:r w:rsidRPr="009617B6">
              <w:rPr>
                <w:rFonts w:ascii="inherit" w:eastAsia="Times New Roman" w:hAnsi="inherit" w:cs="Times New Roman"/>
                <w:color w:val="000000"/>
                <w:sz w:val="15"/>
              </w:rPr>
              <w:t xml:space="preserve"> </w:t>
            </w:r>
            <w:proofErr w:type="spellStart"/>
            <w:r w:rsidRPr="009617B6">
              <w:rPr>
                <w:rFonts w:ascii="inherit" w:eastAsia="Times New Roman" w:hAnsi="inherit" w:cs="Times New Roman"/>
                <w:color w:val="000000"/>
                <w:sz w:val="15"/>
              </w:rPr>
              <w:t>uri</w:t>
            </w:r>
            <w:proofErr w:type="spellEnd"/>
            <w:r w:rsidRPr="009617B6">
              <w:rPr>
                <w:rFonts w:ascii="inherit" w:eastAsia="Times New Roman" w:hAnsi="inherit" w:cs="Times New Roman"/>
                <w:color w:val="000000"/>
                <w:sz w:val="15"/>
              </w:rPr>
              <w:t xml:space="preserve">="my </w:t>
            </w:r>
            <w:proofErr w:type="spellStart"/>
            <w:r w:rsidRPr="009617B6">
              <w:rPr>
                <w:rFonts w:ascii="inherit" w:eastAsia="Times New Roman" w:hAnsi="inherit" w:cs="Times New Roman"/>
                <w:color w:val="000000"/>
                <w:sz w:val="15"/>
              </w:rPr>
              <w:t>test.asp?name</w:t>
            </w:r>
            <w:proofErr w:type="spellEnd"/>
            <w:r w:rsidRPr="009617B6">
              <w:rPr>
                <w:rFonts w:ascii="inherit" w:eastAsia="Times New Roman" w:hAnsi="inherit" w:cs="Times New Roman"/>
                <w:color w:val="000000"/>
                <w:sz w:val="15"/>
              </w:rPr>
              <w:t>=</w:t>
            </w:r>
            <w:proofErr w:type="spellStart"/>
            <w:r w:rsidRPr="009617B6">
              <w:rPr>
                <w:rFonts w:ascii="inherit" w:eastAsia="Times New Roman" w:hAnsi="inherit" w:cs="Times New Roman"/>
                <w:color w:val="000000"/>
                <w:sz w:val="15"/>
              </w:rPr>
              <w:t>ståle&amp;car</w:t>
            </w:r>
            <w:proofErr w:type="spellEnd"/>
            <w:r w:rsidRPr="009617B6">
              <w:rPr>
                <w:rFonts w:ascii="inherit" w:eastAsia="Times New Roman" w:hAnsi="inherit" w:cs="Times New Roman"/>
                <w:color w:val="000000"/>
                <w:sz w:val="15"/>
              </w:rPr>
              <w:t>=</w:t>
            </w:r>
            <w:proofErr w:type="spellStart"/>
            <w:r w:rsidRPr="009617B6">
              <w:rPr>
                <w:rFonts w:ascii="inherit" w:eastAsia="Times New Roman" w:hAnsi="inherit" w:cs="Times New Roman"/>
                <w:color w:val="000000"/>
                <w:sz w:val="15"/>
              </w:rPr>
              <w:t>saab</w:t>
            </w:r>
            <w:proofErr w:type="spellEnd"/>
            <w:r w:rsidRPr="009617B6">
              <w:rPr>
                <w:rFonts w:ascii="inherit" w:eastAsia="Times New Roman" w:hAnsi="inherit" w:cs="Times New Roman"/>
                <w:color w:val="000000"/>
                <w:sz w:val="15"/>
              </w:rPr>
              <w:t>";</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proofErr w:type="spellStart"/>
            <w:r w:rsidRPr="009617B6">
              <w:rPr>
                <w:rFonts w:ascii="inherit" w:eastAsia="Times New Roman" w:hAnsi="inherit" w:cs="Times New Roman"/>
                <w:color w:val="000000"/>
                <w:sz w:val="15"/>
              </w:rPr>
              <w:t>document.write</w:t>
            </w:r>
            <w:proofErr w:type="spellEnd"/>
            <w:r w:rsidRPr="009617B6">
              <w:rPr>
                <w:rFonts w:ascii="inherit" w:eastAsia="Times New Roman" w:hAnsi="inherit" w:cs="Times New Roman"/>
                <w:color w:val="000000"/>
                <w:sz w:val="15"/>
              </w:rPr>
              <w:t>(</w:t>
            </w:r>
            <w:proofErr w:type="spellStart"/>
            <w:r w:rsidRPr="009617B6">
              <w:rPr>
                <w:rFonts w:ascii="inherit" w:eastAsia="Times New Roman" w:hAnsi="inherit" w:cs="Times New Roman"/>
                <w:color w:val="000000"/>
                <w:sz w:val="15"/>
              </w:rPr>
              <w:t>encodeURI</w:t>
            </w:r>
            <w:proofErr w:type="spellEnd"/>
            <w:r w:rsidRPr="009617B6">
              <w:rPr>
                <w:rFonts w:ascii="inherit" w:eastAsia="Times New Roman" w:hAnsi="inherit" w:cs="Times New Roman"/>
                <w:color w:val="000000"/>
                <w:sz w:val="15"/>
              </w:rPr>
              <w:t>(</w:t>
            </w:r>
            <w:proofErr w:type="spellStart"/>
            <w:r w:rsidRPr="009617B6">
              <w:rPr>
                <w:rFonts w:ascii="inherit" w:eastAsia="Times New Roman" w:hAnsi="inherit" w:cs="Times New Roman"/>
                <w:color w:val="000000"/>
                <w:sz w:val="15"/>
              </w:rPr>
              <w:t>uri</w:t>
            </w:r>
            <w:proofErr w:type="spellEnd"/>
            <w:r w:rsidRPr="009617B6">
              <w:rPr>
                <w:rFonts w:ascii="inherit" w:eastAsia="Times New Roman" w:hAnsi="inherit" w:cs="Times New Roman"/>
                <w:color w:val="000000"/>
                <w:sz w:val="15"/>
              </w:rPr>
              <w:t>)+ "&lt;</w:t>
            </w:r>
            <w:proofErr w:type="spellStart"/>
            <w:r w:rsidRPr="009617B6">
              <w:rPr>
                <w:rFonts w:ascii="inherit" w:eastAsia="Times New Roman" w:hAnsi="inherit" w:cs="Times New Roman"/>
                <w:color w:val="000000"/>
                <w:sz w:val="15"/>
              </w:rPr>
              <w:t>br</w:t>
            </w:r>
            <w:proofErr w:type="spellEnd"/>
            <w:r w:rsidRPr="009617B6">
              <w:rPr>
                <w:rFonts w:ascii="inherit" w:eastAsia="Times New Roman" w:hAnsi="inherit" w:cs="Times New Roman"/>
                <w:color w:val="000000"/>
                <w:sz w:val="15"/>
              </w:rPr>
              <w:t>&gt;");</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proofErr w:type="spellStart"/>
            <w:r w:rsidRPr="009617B6">
              <w:rPr>
                <w:rFonts w:ascii="inherit" w:eastAsia="Times New Roman" w:hAnsi="inherit" w:cs="Times New Roman"/>
                <w:color w:val="000000"/>
                <w:sz w:val="15"/>
              </w:rPr>
              <w:t>document.write</w:t>
            </w:r>
            <w:proofErr w:type="spellEnd"/>
            <w:r w:rsidRPr="009617B6">
              <w:rPr>
                <w:rFonts w:ascii="inherit" w:eastAsia="Times New Roman" w:hAnsi="inherit" w:cs="Times New Roman"/>
                <w:color w:val="000000"/>
                <w:sz w:val="15"/>
              </w:rPr>
              <w:t>(</w:t>
            </w:r>
            <w:proofErr w:type="spellStart"/>
            <w:r w:rsidRPr="009617B6">
              <w:rPr>
                <w:rFonts w:ascii="inherit" w:eastAsia="Times New Roman" w:hAnsi="inherit" w:cs="Times New Roman"/>
                <w:color w:val="000000"/>
                <w:sz w:val="15"/>
              </w:rPr>
              <w:t>decodeURI</w:t>
            </w:r>
            <w:proofErr w:type="spellEnd"/>
            <w:r w:rsidRPr="009617B6">
              <w:rPr>
                <w:rFonts w:ascii="inherit" w:eastAsia="Times New Roman" w:hAnsi="inherit" w:cs="Times New Roman"/>
                <w:color w:val="000000"/>
                <w:sz w:val="15"/>
              </w:rPr>
              <w:t>(</w:t>
            </w:r>
            <w:proofErr w:type="spellStart"/>
            <w:r w:rsidRPr="009617B6">
              <w:rPr>
                <w:rFonts w:ascii="inherit" w:eastAsia="Times New Roman" w:hAnsi="inherit" w:cs="Times New Roman"/>
                <w:color w:val="000000"/>
                <w:sz w:val="15"/>
              </w:rPr>
              <w:t>uri</w:t>
            </w:r>
            <w:proofErr w:type="spellEnd"/>
            <w:r w:rsidRPr="009617B6">
              <w:rPr>
                <w:rFonts w:ascii="inherit" w:eastAsia="Times New Roman" w:hAnsi="inherit" w:cs="Times New Roman"/>
                <w:color w:val="000000"/>
                <w:sz w:val="15"/>
              </w:rPr>
              <w:t>));</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szCs w:val="15"/>
              </w:rPr>
              <w:t> </w:t>
            </w:r>
          </w:p>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r w:rsidRPr="009617B6">
              <w:rPr>
                <w:rFonts w:ascii="inherit" w:eastAsia="Times New Roman" w:hAnsi="inherit" w:cs="Times New Roman"/>
                <w:color w:val="000000"/>
                <w:sz w:val="15"/>
              </w:rPr>
              <w:t>&lt;/script&gt;</w:t>
            </w:r>
          </w:p>
        </w:tc>
      </w:tr>
    </w:tbl>
    <w:p w:rsidR="003479A0" w:rsidRPr="009617B6" w:rsidRDefault="003479A0" w:rsidP="003479A0">
      <w:pPr>
        <w:shd w:val="clear" w:color="auto" w:fill="FFFFFF"/>
        <w:spacing w:before="204" w:after="204" w:line="240" w:lineRule="auto"/>
        <w:textAlignment w:val="baseline"/>
        <w:rPr>
          <w:ins w:id="312" w:author="Unknown"/>
          <w:rFonts w:ascii="Helvetica" w:eastAsia="Times New Roman" w:hAnsi="Helvetica" w:cs="Times New Roman"/>
          <w:color w:val="666666"/>
          <w:sz w:val="17"/>
          <w:szCs w:val="17"/>
        </w:rPr>
      </w:pPr>
      <w:ins w:id="313" w:author="Unknown">
        <w:r w:rsidRPr="009617B6">
          <w:rPr>
            <w:rFonts w:ascii="Helvetica" w:eastAsia="Times New Roman" w:hAnsi="Helvetica" w:cs="Times New Roman"/>
            <w:color w:val="666666"/>
            <w:sz w:val="17"/>
            <w:szCs w:val="17"/>
          </w:rPr>
          <w:t>Output –</w:t>
        </w:r>
      </w:ins>
    </w:p>
    <w:p w:rsidR="003479A0" w:rsidRPr="009617B6" w:rsidRDefault="003479A0" w:rsidP="003479A0">
      <w:pPr>
        <w:shd w:val="clear" w:color="auto" w:fill="FFFFFF"/>
        <w:spacing w:after="0" w:line="240" w:lineRule="auto"/>
        <w:textAlignment w:val="baseline"/>
        <w:rPr>
          <w:ins w:id="314" w:author="Unknown"/>
          <w:rFonts w:ascii="Helvetica" w:eastAsia="Times New Roman" w:hAnsi="Helvetica" w:cs="Times New Roman"/>
          <w:color w:val="666666"/>
          <w:sz w:val="17"/>
          <w:szCs w:val="17"/>
        </w:rPr>
      </w:pPr>
      <w:ins w:id="315" w:author="Unknown">
        <w:r w:rsidRPr="009617B6">
          <w:rPr>
            <w:rFonts w:ascii="inherit" w:eastAsia="Times New Roman" w:hAnsi="inherit" w:cs="Times New Roman"/>
            <w:i/>
            <w:iCs/>
            <w:color w:val="666666"/>
            <w:sz w:val="17"/>
            <w:szCs w:val="17"/>
            <w:bdr w:val="none" w:sz="0" w:space="0" w:color="auto" w:frame="1"/>
          </w:rPr>
          <w:t>my%20test.asp?name=st%C3%A5le&amp;car=</w:t>
        </w:r>
        <w:proofErr w:type="spellStart"/>
        <w:r w:rsidRPr="009617B6">
          <w:rPr>
            <w:rFonts w:ascii="inherit" w:eastAsia="Times New Roman" w:hAnsi="inherit" w:cs="Times New Roman"/>
            <w:i/>
            <w:iCs/>
            <w:color w:val="666666"/>
            <w:sz w:val="17"/>
            <w:szCs w:val="17"/>
            <w:bdr w:val="none" w:sz="0" w:space="0" w:color="auto" w:frame="1"/>
          </w:rPr>
          <w:t>saab</w:t>
        </w:r>
        <w:proofErr w:type="spellEnd"/>
      </w:ins>
    </w:p>
    <w:p w:rsidR="003479A0" w:rsidRPr="009617B6" w:rsidRDefault="003479A0" w:rsidP="003479A0">
      <w:pPr>
        <w:shd w:val="clear" w:color="auto" w:fill="FFFFFF"/>
        <w:spacing w:after="0" w:line="240" w:lineRule="auto"/>
        <w:textAlignment w:val="baseline"/>
        <w:rPr>
          <w:ins w:id="316" w:author="Unknown"/>
          <w:rFonts w:ascii="Helvetica" w:eastAsia="Times New Roman" w:hAnsi="Helvetica" w:cs="Times New Roman"/>
          <w:color w:val="666666"/>
          <w:sz w:val="17"/>
          <w:szCs w:val="17"/>
        </w:rPr>
      </w:pPr>
      <w:ins w:id="317" w:author="Unknown">
        <w:r w:rsidRPr="009617B6">
          <w:rPr>
            <w:rFonts w:ascii="inherit" w:eastAsia="Times New Roman" w:hAnsi="inherit" w:cs="Times New Roman"/>
            <w:i/>
            <w:iCs/>
            <w:color w:val="666666"/>
            <w:sz w:val="17"/>
            <w:szCs w:val="17"/>
            <w:bdr w:val="none" w:sz="0" w:space="0" w:color="auto" w:frame="1"/>
          </w:rPr>
          <w:t xml:space="preserve">my </w:t>
        </w:r>
        <w:proofErr w:type="spellStart"/>
        <w:r w:rsidRPr="009617B6">
          <w:rPr>
            <w:rFonts w:ascii="inherit" w:eastAsia="Times New Roman" w:hAnsi="inherit" w:cs="Times New Roman"/>
            <w:i/>
            <w:iCs/>
            <w:color w:val="666666"/>
            <w:sz w:val="17"/>
            <w:szCs w:val="17"/>
            <w:bdr w:val="none" w:sz="0" w:space="0" w:color="auto" w:frame="1"/>
          </w:rPr>
          <w:t>test.asp?name</w:t>
        </w:r>
        <w:proofErr w:type="spellEnd"/>
        <w:r w:rsidRPr="009617B6">
          <w:rPr>
            <w:rFonts w:ascii="inherit" w:eastAsia="Times New Roman" w:hAnsi="inherit" w:cs="Times New Roman"/>
            <w:i/>
            <w:iCs/>
            <w:color w:val="666666"/>
            <w:sz w:val="17"/>
            <w:szCs w:val="17"/>
            <w:bdr w:val="none" w:sz="0" w:space="0" w:color="auto" w:frame="1"/>
          </w:rPr>
          <w:t>=</w:t>
        </w:r>
        <w:proofErr w:type="spellStart"/>
        <w:r w:rsidRPr="009617B6">
          <w:rPr>
            <w:rFonts w:ascii="inherit" w:eastAsia="Times New Roman" w:hAnsi="inherit" w:cs="Times New Roman"/>
            <w:i/>
            <w:iCs/>
            <w:color w:val="666666"/>
            <w:sz w:val="17"/>
            <w:szCs w:val="17"/>
            <w:bdr w:val="none" w:sz="0" w:space="0" w:color="auto" w:frame="1"/>
          </w:rPr>
          <w:t>ståle&amp;car</w:t>
        </w:r>
        <w:proofErr w:type="spellEnd"/>
        <w:r w:rsidRPr="009617B6">
          <w:rPr>
            <w:rFonts w:ascii="inherit" w:eastAsia="Times New Roman" w:hAnsi="inherit" w:cs="Times New Roman"/>
            <w:i/>
            <w:iCs/>
            <w:color w:val="666666"/>
            <w:sz w:val="17"/>
            <w:szCs w:val="17"/>
            <w:bdr w:val="none" w:sz="0" w:space="0" w:color="auto" w:frame="1"/>
          </w:rPr>
          <w:t>=</w:t>
        </w:r>
        <w:proofErr w:type="spellStart"/>
        <w:r w:rsidRPr="009617B6">
          <w:rPr>
            <w:rFonts w:ascii="inherit" w:eastAsia="Times New Roman" w:hAnsi="inherit" w:cs="Times New Roman"/>
            <w:i/>
            <w:iCs/>
            <w:color w:val="666666"/>
            <w:sz w:val="17"/>
            <w:szCs w:val="17"/>
            <w:bdr w:val="none" w:sz="0" w:space="0" w:color="auto" w:frame="1"/>
          </w:rPr>
          <w:t>saab</w:t>
        </w:r>
        <w:proofErr w:type="spellEnd"/>
      </w:ins>
    </w:p>
    <w:p w:rsidR="003479A0" w:rsidRPr="009617B6" w:rsidRDefault="003479A0" w:rsidP="003479A0">
      <w:pPr>
        <w:shd w:val="clear" w:color="auto" w:fill="FFFFFF"/>
        <w:spacing w:after="0" w:line="240" w:lineRule="auto"/>
        <w:textAlignment w:val="baseline"/>
        <w:rPr>
          <w:ins w:id="318" w:author="Unknown"/>
          <w:rFonts w:ascii="Helvetica" w:eastAsia="Times New Roman" w:hAnsi="Helvetica" w:cs="Times New Roman"/>
          <w:color w:val="666666"/>
          <w:sz w:val="17"/>
          <w:szCs w:val="17"/>
        </w:rPr>
      </w:pPr>
      <w:ins w:id="319" w:author="Unknown">
        <w:r w:rsidRPr="009617B6">
          <w:rPr>
            <w:rFonts w:ascii="inherit" w:eastAsia="Times New Roman" w:hAnsi="inherit" w:cs="Times New Roman"/>
            <w:b/>
            <w:bCs/>
            <w:color w:val="000000"/>
            <w:sz w:val="17"/>
          </w:rPr>
          <w:t xml:space="preserve"> 81. Why it is not advised to use </w:t>
        </w:r>
        <w:proofErr w:type="spellStart"/>
        <w:r w:rsidRPr="009617B6">
          <w:rPr>
            <w:rFonts w:ascii="inherit" w:eastAsia="Times New Roman" w:hAnsi="inherit" w:cs="Times New Roman"/>
            <w:b/>
            <w:bCs/>
            <w:color w:val="000000"/>
            <w:sz w:val="17"/>
          </w:rPr>
          <w:t>innerHTML</w:t>
        </w:r>
        <w:proofErr w:type="spellEnd"/>
        <w:r w:rsidRPr="009617B6">
          <w:rPr>
            <w:rFonts w:ascii="inherit" w:eastAsia="Times New Roman" w:hAnsi="inherit" w:cs="Times New Roman"/>
            <w:b/>
            <w:bCs/>
            <w:color w:val="000000"/>
            <w:sz w:val="17"/>
          </w:rPr>
          <w:t xml:space="preserve"> in JavaScript?</w:t>
        </w:r>
      </w:ins>
    </w:p>
    <w:p w:rsidR="003479A0" w:rsidRPr="009617B6" w:rsidRDefault="003479A0" w:rsidP="003479A0">
      <w:pPr>
        <w:shd w:val="clear" w:color="auto" w:fill="FFFFFF"/>
        <w:spacing w:before="204" w:after="204" w:line="240" w:lineRule="auto"/>
        <w:textAlignment w:val="baseline"/>
        <w:rPr>
          <w:ins w:id="320" w:author="Unknown"/>
          <w:rFonts w:ascii="Helvetica" w:eastAsia="Times New Roman" w:hAnsi="Helvetica" w:cs="Times New Roman"/>
          <w:color w:val="666666"/>
          <w:sz w:val="17"/>
          <w:szCs w:val="17"/>
        </w:rPr>
      </w:pPr>
      <w:proofErr w:type="spellStart"/>
      <w:ins w:id="321" w:author="Unknown">
        <w:r w:rsidRPr="009617B6">
          <w:rPr>
            <w:rFonts w:ascii="Helvetica" w:eastAsia="Times New Roman" w:hAnsi="Helvetica" w:cs="Times New Roman"/>
            <w:color w:val="666666"/>
            <w:sz w:val="17"/>
            <w:szCs w:val="17"/>
          </w:rPr>
          <w:t>innerHTML</w:t>
        </w:r>
        <w:proofErr w:type="spellEnd"/>
        <w:r w:rsidRPr="009617B6">
          <w:rPr>
            <w:rFonts w:ascii="Helvetica" w:eastAsia="Times New Roman" w:hAnsi="Helvetica" w:cs="Times New Roman"/>
            <w:color w:val="666666"/>
            <w:sz w:val="17"/>
            <w:szCs w:val="17"/>
          </w:rPr>
          <w:t xml:space="preserve"> content is refreshed every time and thus is slower. There is no scope for validation in </w:t>
        </w:r>
        <w:proofErr w:type="spellStart"/>
        <w:r w:rsidRPr="009617B6">
          <w:rPr>
            <w:rFonts w:ascii="Helvetica" w:eastAsia="Times New Roman" w:hAnsi="Helvetica" w:cs="Times New Roman"/>
            <w:color w:val="666666"/>
            <w:sz w:val="17"/>
            <w:szCs w:val="17"/>
          </w:rPr>
          <w:t>innerHTML</w:t>
        </w:r>
        <w:proofErr w:type="spellEnd"/>
        <w:r w:rsidRPr="009617B6">
          <w:rPr>
            <w:rFonts w:ascii="Helvetica" w:eastAsia="Times New Roman" w:hAnsi="Helvetica" w:cs="Times New Roman"/>
            <w:color w:val="666666"/>
            <w:sz w:val="17"/>
            <w:szCs w:val="17"/>
          </w:rPr>
          <w:t xml:space="preserve"> and, therefore, it is easier to insert rouge code in the document and, thus, make the web page unstable.</w:t>
        </w:r>
      </w:ins>
    </w:p>
    <w:p w:rsidR="003479A0" w:rsidRPr="009617B6" w:rsidRDefault="003479A0" w:rsidP="003479A0">
      <w:pPr>
        <w:shd w:val="clear" w:color="auto" w:fill="FFFFFF"/>
        <w:spacing w:after="0" w:line="240" w:lineRule="auto"/>
        <w:textAlignment w:val="baseline"/>
        <w:rPr>
          <w:ins w:id="322" w:author="Unknown"/>
          <w:rFonts w:ascii="Helvetica" w:eastAsia="Times New Roman" w:hAnsi="Helvetica" w:cs="Times New Roman"/>
          <w:color w:val="666666"/>
          <w:sz w:val="17"/>
          <w:szCs w:val="17"/>
        </w:rPr>
      </w:pPr>
      <w:ins w:id="323" w:author="Unknown">
        <w:r w:rsidRPr="009617B6">
          <w:rPr>
            <w:rFonts w:ascii="inherit" w:eastAsia="Times New Roman" w:hAnsi="inherit" w:cs="Times New Roman"/>
            <w:b/>
            <w:bCs/>
            <w:color w:val="000000"/>
            <w:sz w:val="17"/>
          </w:rPr>
          <w:t>82. What does the following statement declares?</w:t>
        </w:r>
      </w:ins>
    </w:p>
    <w:p w:rsidR="003479A0" w:rsidRPr="009617B6" w:rsidRDefault="003479A0" w:rsidP="003479A0">
      <w:pPr>
        <w:spacing w:after="138" w:line="240" w:lineRule="auto"/>
        <w:textAlignment w:val="baseline"/>
        <w:rPr>
          <w:ins w:id="324" w:author="Unknown"/>
          <w:rFonts w:ascii="Courier New" w:eastAsia="Times New Roman" w:hAnsi="Courier New" w:cs="Courier New"/>
          <w:color w:val="666666"/>
          <w:sz w:val="24"/>
          <w:szCs w:val="24"/>
        </w:rPr>
      </w:pPr>
      <w:ins w:id="325" w:author="Unknown">
        <w:r w:rsidRPr="009617B6">
          <w:rPr>
            <w:rFonts w:ascii="Courier New" w:eastAsia="Times New Roman" w:hAnsi="Courier New" w:cs="Courier New"/>
            <w:color w:val="666666"/>
            <w:sz w:val="24"/>
            <w:szCs w:val="24"/>
          </w:rPr>
          <w:object w:dxaOrig="2730" w:dyaOrig="1215">
            <v:shape id="_x0000_i1072" type="#_x0000_t75" style="width:136.5pt;height:61pt" o:ole="">
              <v:imagedata r:id="rId5" o:title=""/>
            </v:shape>
            <w:control r:id="rId24" w:name="DefaultOcxName26" w:shapeid="_x0000_i1072"/>
          </w:object>
        </w:r>
      </w:ins>
    </w:p>
    <w:tbl>
      <w:tblPr>
        <w:tblW w:w="0" w:type="auto"/>
        <w:tblCellSpacing w:w="15" w:type="dxa"/>
        <w:tblCellMar>
          <w:top w:w="15" w:type="dxa"/>
          <w:left w:w="15" w:type="dxa"/>
          <w:bottom w:w="15" w:type="dxa"/>
          <w:right w:w="15" w:type="dxa"/>
        </w:tblCellMar>
        <w:tblLook w:val="04A0"/>
      </w:tblPr>
      <w:tblGrid>
        <w:gridCol w:w="150"/>
        <w:gridCol w:w="9300"/>
      </w:tblGrid>
      <w:tr w:rsidR="003479A0" w:rsidRPr="009617B6" w:rsidTr="00D31A8E">
        <w:trPr>
          <w:tblCellSpacing w:w="15" w:type="dxa"/>
        </w:trPr>
        <w:tc>
          <w:tcPr>
            <w:tcW w:w="0" w:type="auto"/>
            <w:tcBorders>
              <w:top w:val="nil"/>
              <w:left w:val="nil"/>
              <w:bottom w:val="nil"/>
              <w:right w:val="nil"/>
            </w:tcBorders>
            <w:shd w:val="clear" w:color="auto" w:fill="F8F8F8"/>
            <w:vAlign w:val="center"/>
            <w:hideMark/>
          </w:tcPr>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w:t>
            </w:r>
          </w:p>
        </w:tc>
        <w:tc>
          <w:tcPr>
            <w:tcW w:w="9366" w:type="dxa"/>
            <w:tcBorders>
              <w:top w:val="nil"/>
              <w:left w:val="nil"/>
              <w:bottom w:val="nil"/>
              <w:right w:val="nil"/>
            </w:tcBorders>
            <w:shd w:val="clear" w:color="auto" w:fill="F8F8F8"/>
            <w:vAlign w:val="center"/>
            <w:hideMark/>
          </w:tcPr>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proofErr w:type="spellStart"/>
            <w:r w:rsidRPr="009617B6">
              <w:rPr>
                <w:rFonts w:ascii="inherit" w:eastAsia="Times New Roman" w:hAnsi="inherit" w:cs="Times New Roman"/>
                <w:color w:val="000000"/>
                <w:sz w:val="15"/>
              </w:rPr>
              <w:t>var</w:t>
            </w:r>
            <w:proofErr w:type="spellEnd"/>
            <w:r w:rsidRPr="009617B6">
              <w:rPr>
                <w:rFonts w:ascii="inherit" w:eastAsia="Times New Roman" w:hAnsi="inherit" w:cs="Times New Roman"/>
                <w:color w:val="000000"/>
                <w:sz w:val="15"/>
              </w:rPr>
              <w:t xml:space="preserve"> </w:t>
            </w:r>
            <w:proofErr w:type="spellStart"/>
            <w:r w:rsidRPr="009617B6">
              <w:rPr>
                <w:rFonts w:ascii="inherit" w:eastAsia="Times New Roman" w:hAnsi="inherit" w:cs="Times New Roman"/>
                <w:color w:val="000000"/>
                <w:sz w:val="15"/>
              </w:rPr>
              <w:t>myArray</w:t>
            </w:r>
            <w:proofErr w:type="spellEnd"/>
            <w:r w:rsidRPr="009617B6">
              <w:rPr>
                <w:rFonts w:ascii="inherit" w:eastAsia="Times New Roman" w:hAnsi="inherit" w:cs="Times New Roman"/>
                <w:color w:val="000000"/>
                <w:sz w:val="15"/>
              </w:rPr>
              <w:t xml:space="preserve"> = [[[]]];</w:t>
            </w:r>
          </w:p>
        </w:tc>
      </w:tr>
    </w:tbl>
    <w:p w:rsidR="003479A0" w:rsidRPr="009617B6" w:rsidRDefault="003479A0" w:rsidP="003479A0">
      <w:pPr>
        <w:shd w:val="clear" w:color="auto" w:fill="FFFFFF"/>
        <w:spacing w:before="204" w:after="204" w:line="240" w:lineRule="auto"/>
        <w:textAlignment w:val="baseline"/>
        <w:rPr>
          <w:ins w:id="326" w:author="Unknown"/>
          <w:rFonts w:ascii="Helvetica" w:eastAsia="Times New Roman" w:hAnsi="Helvetica" w:cs="Times New Roman"/>
          <w:color w:val="666666"/>
          <w:sz w:val="17"/>
          <w:szCs w:val="17"/>
        </w:rPr>
      </w:pPr>
      <w:ins w:id="327" w:author="Unknown">
        <w:r w:rsidRPr="009617B6">
          <w:rPr>
            <w:rFonts w:ascii="Helvetica" w:eastAsia="Times New Roman" w:hAnsi="Helvetica" w:cs="Times New Roman"/>
            <w:color w:val="666666"/>
            <w:sz w:val="17"/>
            <w:szCs w:val="17"/>
          </w:rPr>
          <w:t>It declares a three dimensional array.</w:t>
        </w:r>
      </w:ins>
    </w:p>
    <w:p w:rsidR="003479A0" w:rsidRPr="009617B6" w:rsidRDefault="003479A0" w:rsidP="003479A0">
      <w:pPr>
        <w:shd w:val="clear" w:color="auto" w:fill="FFFFFF"/>
        <w:spacing w:after="0" w:line="240" w:lineRule="auto"/>
        <w:textAlignment w:val="baseline"/>
        <w:rPr>
          <w:ins w:id="328" w:author="Unknown"/>
          <w:rFonts w:ascii="Helvetica" w:eastAsia="Times New Roman" w:hAnsi="Helvetica" w:cs="Times New Roman"/>
          <w:color w:val="666666"/>
          <w:sz w:val="17"/>
          <w:szCs w:val="17"/>
        </w:rPr>
      </w:pPr>
      <w:ins w:id="329" w:author="Unknown">
        <w:r w:rsidRPr="009617B6">
          <w:rPr>
            <w:rFonts w:ascii="inherit" w:eastAsia="Times New Roman" w:hAnsi="inherit" w:cs="Times New Roman"/>
            <w:b/>
            <w:bCs/>
            <w:color w:val="000000"/>
            <w:sz w:val="17"/>
          </w:rPr>
          <w:t>83. How are JavaScript and ECMA Script related?</w:t>
        </w:r>
      </w:ins>
    </w:p>
    <w:p w:rsidR="003479A0" w:rsidRPr="009617B6" w:rsidRDefault="003479A0" w:rsidP="003479A0">
      <w:pPr>
        <w:shd w:val="clear" w:color="auto" w:fill="FFFFFF"/>
        <w:spacing w:before="204" w:after="204" w:line="240" w:lineRule="auto"/>
        <w:textAlignment w:val="baseline"/>
        <w:rPr>
          <w:ins w:id="330" w:author="Unknown"/>
          <w:rFonts w:ascii="Helvetica" w:eastAsia="Times New Roman" w:hAnsi="Helvetica" w:cs="Times New Roman"/>
          <w:color w:val="666666"/>
          <w:sz w:val="17"/>
          <w:szCs w:val="17"/>
        </w:rPr>
      </w:pPr>
      <w:ins w:id="331" w:author="Unknown">
        <w:r w:rsidRPr="009617B6">
          <w:rPr>
            <w:rFonts w:ascii="Helvetica" w:eastAsia="Times New Roman" w:hAnsi="Helvetica" w:cs="Times New Roman"/>
            <w:color w:val="666666"/>
            <w:sz w:val="17"/>
            <w:szCs w:val="17"/>
          </w:rPr>
          <w:t>ECMA Script are like rules and guideline while Javascript is a scripting language used for web development.</w:t>
        </w:r>
      </w:ins>
    </w:p>
    <w:p w:rsidR="003479A0" w:rsidRPr="009617B6" w:rsidRDefault="003479A0" w:rsidP="003479A0">
      <w:pPr>
        <w:shd w:val="clear" w:color="auto" w:fill="FFFFFF"/>
        <w:spacing w:after="0" w:line="240" w:lineRule="auto"/>
        <w:textAlignment w:val="baseline"/>
        <w:rPr>
          <w:ins w:id="332" w:author="Unknown"/>
          <w:rFonts w:ascii="Helvetica" w:eastAsia="Times New Roman" w:hAnsi="Helvetica" w:cs="Times New Roman"/>
          <w:color w:val="666666"/>
          <w:sz w:val="17"/>
          <w:szCs w:val="17"/>
        </w:rPr>
      </w:pPr>
      <w:ins w:id="333" w:author="Unknown">
        <w:r w:rsidRPr="009617B6">
          <w:rPr>
            <w:rFonts w:ascii="inherit" w:eastAsia="Times New Roman" w:hAnsi="inherit" w:cs="Times New Roman"/>
            <w:b/>
            <w:bCs/>
            <w:color w:val="000000"/>
            <w:sz w:val="17"/>
          </w:rPr>
          <w:t xml:space="preserve">84. What is </w:t>
        </w:r>
        <w:proofErr w:type="spellStart"/>
        <w:r w:rsidRPr="009617B6">
          <w:rPr>
            <w:rFonts w:ascii="inherit" w:eastAsia="Times New Roman" w:hAnsi="inherit" w:cs="Times New Roman"/>
            <w:b/>
            <w:bCs/>
            <w:color w:val="000000"/>
            <w:sz w:val="17"/>
          </w:rPr>
          <w:t>namespacing</w:t>
        </w:r>
        <w:proofErr w:type="spellEnd"/>
        <w:r w:rsidRPr="009617B6">
          <w:rPr>
            <w:rFonts w:ascii="inherit" w:eastAsia="Times New Roman" w:hAnsi="inherit" w:cs="Times New Roman"/>
            <w:b/>
            <w:bCs/>
            <w:color w:val="000000"/>
            <w:sz w:val="17"/>
          </w:rPr>
          <w:t xml:space="preserve"> in JavaScript and how is it used?</w:t>
        </w:r>
      </w:ins>
    </w:p>
    <w:p w:rsidR="003479A0" w:rsidRPr="009617B6" w:rsidRDefault="003479A0" w:rsidP="003479A0">
      <w:pPr>
        <w:shd w:val="clear" w:color="auto" w:fill="FFFFFF"/>
        <w:spacing w:before="204" w:after="204" w:line="240" w:lineRule="auto"/>
        <w:textAlignment w:val="baseline"/>
        <w:rPr>
          <w:ins w:id="334" w:author="Unknown"/>
          <w:rFonts w:ascii="Helvetica" w:eastAsia="Times New Roman" w:hAnsi="Helvetica" w:cs="Times New Roman"/>
          <w:color w:val="666666"/>
          <w:sz w:val="17"/>
          <w:szCs w:val="17"/>
        </w:rPr>
      </w:pPr>
      <w:proofErr w:type="spellStart"/>
      <w:ins w:id="335" w:author="Unknown">
        <w:r w:rsidRPr="009617B6">
          <w:rPr>
            <w:rFonts w:ascii="Helvetica" w:eastAsia="Times New Roman" w:hAnsi="Helvetica" w:cs="Times New Roman"/>
            <w:color w:val="666666"/>
            <w:sz w:val="17"/>
            <w:szCs w:val="17"/>
          </w:rPr>
          <w:t>Namespacing</w:t>
        </w:r>
        <w:proofErr w:type="spellEnd"/>
        <w:r w:rsidRPr="009617B6">
          <w:rPr>
            <w:rFonts w:ascii="Helvetica" w:eastAsia="Times New Roman" w:hAnsi="Helvetica" w:cs="Times New Roman"/>
            <w:color w:val="666666"/>
            <w:sz w:val="17"/>
            <w:szCs w:val="17"/>
          </w:rPr>
          <w:t xml:space="preserve"> is used for grouping the desired functions, variables etc. under a unique name. It is a name that has been attached to the desired functions, objects and properties. This improves modularity in the coding and enables code reuse.</w:t>
        </w:r>
      </w:ins>
    </w:p>
    <w:p w:rsidR="003479A0" w:rsidRPr="009617B6" w:rsidRDefault="003479A0" w:rsidP="003479A0">
      <w:pPr>
        <w:shd w:val="clear" w:color="auto" w:fill="FFFFFF"/>
        <w:spacing w:after="0" w:line="240" w:lineRule="auto"/>
        <w:textAlignment w:val="baseline"/>
        <w:rPr>
          <w:ins w:id="336" w:author="Unknown"/>
          <w:rFonts w:ascii="Helvetica" w:eastAsia="Times New Roman" w:hAnsi="Helvetica" w:cs="Times New Roman"/>
          <w:color w:val="666666"/>
          <w:sz w:val="17"/>
          <w:szCs w:val="17"/>
        </w:rPr>
      </w:pPr>
      <w:ins w:id="337" w:author="Unknown">
        <w:r w:rsidRPr="009617B6">
          <w:rPr>
            <w:rFonts w:ascii="inherit" w:eastAsia="Times New Roman" w:hAnsi="inherit" w:cs="Times New Roman"/>
            <w:b/>
            <w:bCs/>
            <w:color w:val="000000"/>
            <w:sz w:val="17"/>
          </w:rPr>
          <w:lastRenderedPageBreak/>
          <w:t>85. How can JavaScript codes be hidden from old browsers that don’t support JavaScript?</w:t>
        </w:r>
      </w:ins>
    </w:p>
    <w:p w:rsidR="003479A0" w:rsidRPr="009617B6" w:rsidRDefault="003479A0" w:rsidP="003479A0">
      <w:pPr>
        <w:shd w:val="clear" w:color="auto" w:fill="FFFFFF"/>
        <w:spacing w:before="204" w:after="204" w:line="240" w:lineRule="auto"/>
        <w:textAlignment w:val="baseline"/>
        <w:rPr>
          <w:ins w:id="338" w:author="Unknown"/>
          <w:rFonts w:ascii="Helvetica" w:eastAsia="Times New Roman" w:hAnsi="Helvetica" w:cs="Times New Roman"/>
          <w:color w:val="666666"/>
          <w:sz w:val="17"/>
          <w:szCs w:val="17"/>
        </w:rPr>
      </w:pPr>
      <w:ins w:id="339" w:author="Unknown">
        <w:r w:rsidRPr="009617B6">
          <w:rPr>
            <w:rFonts w:ascii="Helvetica" w:eastAsia="Times New Roman" w:hAnsi="Helvetica" w:cs="Times New Roman"/>
            <w:color w:val="666666"/>
            <w:sz w:val="17"/>
            <w:szCs w:val="17"/>
          </w:rPr>
          <w:t>For hiding JavaScript codes from old browsers:</w:t>
        </w:r>
      </w:ins>
    </w:p>
    <w:p w:rsidR="003479A0" w:rsidRPr="009617B6" w:rsidRDefault="003479A0" w:rsidP="003479A0">
      <w:pPr>
        <w:shd w:val="clear" w:color="auto" w:fill="FFFFFF"/>
        <w:spacing w:before="204" w:after="204" w:line="240" w:lineRule="auto"/>
        <w:textAlignment w:val="baseline"/>
        <w:rPr>
          <w:ins w:id="340" w:author="Unknown"/>
          <w:rFonts w:ascii="Helvetica" w:eastAsia="Times New Roman" w:hAnsi="Helvetica" w:cs="Times New Roman"/>
          <w:color w:val="666666"/>
          <w:sz w:val="17"/>
          <w:szCs w:val="17"/>
        </w:rPr>
      </w:pPr>
      <w:ins w:id="341" w:author="Unknown">
        <w:r w:rsidRPr="009617B6">
          <w:rPr>
            <w:rFonts w:ascii="Helvetica" w:eastAsia="Times New Roman" w:hAnsi="Helvetica" w:cs="Times New Roman"/>
            <w:color w:val="666666"/>
            <w:sz w:val="17"/>
            <w:szCs w:val="17"/>
          </w:rPr>
          <w:t>Add “&lt;!–” without the quotes in the code just after the &lt;script&gt; tag.</w:t>
        </w:r>
      </w:ins>
    </w:p>
    <w:p w:rsidR="003479A0" w:rsidRPr="009617B6" w:rsidRDefault="003479A0" w:rsidP="003479A0">
      <w:pPr>
        <w:shd w:val="clear" w:color="auto" w:fill="FFFFFF"/>
        <w:spacing w:before="204" w:after="204" w:line="240" w:lineRule="auto"/>
        <w:textAlignment w:val="baseline"/>
        <w:rPr>
          <w:ins w:id="342" w:author="Unknown"/>
          <w:rFonts w:ascii="Helvetica" w:eastAsia="Times New Roman" w:hAnsi="Helvetica" w:cs="Times New Roman"/>
          <w:color w:val="666666"/>
          <w:sz w:val="17"/>
          <w:szCs w:val="17"/>
        </w:rPr>
      </w:pPr>
      <w:ins w:id="343" w:author="Unknown">
        <w:r w:rsidRPr="009617B6">
          <w:rPr>
            <w:rFonts w:ascii="Helvetica" w:eastAsia="Times New Roman" w:hAnsi="Helvetica" w:cs="Times New Roman"/>
            <w:color w:val="666666"/>
            <w:sz w:val="17"/>
            <w:szCs w:val="17"/>
          </w:rPr>
          <w:t>Add “//–&gt;” without the quotes in the code just before the &lt;script&gt; tag.</w:t>
        </w:r>
      </w:ins>
    </w:p>
    <w:p w:rsidR="003479A0" w:rsidRDefault="003479A0" w:rsidP="003479A0">
      <w:pPr>
        <w:shd w:val="clear" w:color="auto" w:fill="FFFFFF"/>
        <w:spacing w:before="204" w:after="204" w:line="240" w:lineRule="auto"/>
        <w:textAlignment w:val="baseline"/>
        <w:rPr>
          <w:rFonts w:ascii="Helvetica" w:eastAsia="Times New Roman" w:hAnsi="Helvetica" w:cs="Times New Roman"/>
          <w:color w:val="666666"/>
          <w:sz w:val="17"/>
          <w:szCs w:val="17"/>
        </w:rPr>
      </w:pPr>
      <w:ins w:id="344" w:author="Unknown">
        <w:r w:rsidRPr="009617B6">
          <w:rPr>
            <w:rFonts w:ascii="Helvetica" w:eastAsia="Times New Roman" w:hAnsi="Helvetica" w:cs="Times New Roman"/>
            <w:color w:val="666666"/>
            <w:sz w:val="17"/>
            <w:szCs w:val="17"/>
          </w:rPr>
          <w:t>Old browsers will now treat this JavaScript code as a long HTML comment. While, a browser that supports JavaScript, will take the “&lt;!–” and “//–&gt;” as one-line comments.</w:t>
        </w:r>
      </w:ins>
    </w:p>
    <w:p w:rsidR="003479A0" w:rsidRDefault="003479A0" w:rsidP="003479A0">
      <w:pPr>
        <w:shd w:val="clear" w:color="auto" w:fill="FFFFFF"/>
        <w:spacing w:before="204" w:after="204" w:line="240" w:lineRule="auto"/>
        <w:textAlignment w:val="baseline"/>
        <w:rPr>
          <w:rFonts w:ascii="Helvetica" w:eastAsia="Times New Roman" w:hAnsi="Helvetica" w:cs="Times New Roman"/>
          <w:color w:val="666666"/>
          <w:sz w:val="17"/>
          <w:szCs w:val="17"/>
        </w:rPr>
      </w:pPr>
    </w:p>
    <w:p w:rsidR="003479A0" w:rsidRDefault="003479A0" w:rsidP="003479A0">
      <w:pPr>
        <w:shd w:val="clear" w:color="auto" w:fill="FFFFFF"/>
        <w:spacing w:before="204" w:after="204" w:line="240" w:lineRule="auto"/>
        <w:textAlignment w:val="baseline"/>
        <w:rPr>
          <w:rFonts w:ascii="Helvetica" w:eastAsia="Times New Roman" w:hAnsi="Helvetica" w:cs="Times New Roman"/>
          <w:color w:val="666666"/>
          <w:sz w:val="17"/>
          <w:szCs w:val="17"/>
        </w:rPr>
      </w:pPr>
    </w:p>
    <w:p w:rsidR="003479A0" w:rsidRPr="009617B6" w:rsidRDefault="003479A0" w:rsidP="003479A0">
      <w:pPr>
        <w:shd w:val="clear" w:color="auto" w:fill="FFFFFF"/>
        <w:spacing w:after="0" w:line="240" w:lineRule="auto"/>
        <w:textAlignment w:val="baseline"/>
        <w:rPr>
          <w:ins w:id="345" w:author="Unknown"/>
          <w:rFonts w:ascii="Helvetica" w:eastAsia="Times New Roman" w:hAnsi="Helvetica" w:cs="Times New Roman"/>
          <w:color w:val="666666"/>
          <w:sz w:val="17"/>
          <w:szCs w:val="17"/>
        </w:rPr>
      </w:pPr>
      <w:ins w:id="346" w:author="Unknown">
        <w:r w:rsidRPr="009617B6">
          <w:rPr>
            <w:rFonts w:ascii="inherit" w:eastAsia="Times New Roman" w:hAnsi="inherit" w:cs="Times New Roman"/>
            <w:b/>
            <w:bCs/>
            <w:color w:val="000000"/>
            <w:sz w:val="17"/>
          </w:rPr>
          <w:t>20. How can the style/class of an element be changed?</w:t>
        </w:r>
      </w:ins>
    </w:p>
    <w:p w:rsidR="003479A0" w:rsidRPr="009617B6" w:rsidRDefault="003479A0" w:rsidP="003479A0">
      <w:pPr>
        <w:shd w:val="clear" w:color="auto" w:fill="FFFFFF"/>
        <w:spacing w:before="204" w:after="204" w:line="240" w:lineRule="auto"/>
        <w:textAlignment w:val="baseline"/>
        <w:rPr>
          <w:ins w:id="347" w:author="Unknown"/>
          <w:rFonts w:ascii="Helvetica" w:eastAsia="Times New Roman" w:hAnsi="Helvetica" w:cs="Times New Roman"/>
          <w:color w:val="666666"/>
          <w:sz w:val="17"/>
          <w:szCs w:val="17"/>
        </w:rPr>
      </w:pPr>
      <w:ins w:id="348" w:author="Unknown">
        <w:r w:rsidRPr="009617B6">
          <w:rPr>
            <w:rFonts w:ascii="Helvetica" w:eastAsia="Times New Roman" w:hAnsi="Helvetica" w:cs="Times New Roman"/>
            <w:color w:val="666666"/>
            <w:sz w:val="17"/>
            <w:szCs w:val="17"/>
          </w:rPr>
          <w:t>It can be done in the following way:</w:t>
        </w:r>
      </w:ins>
    </w:p>
    <w:p w:rsidR="003479A0" w:rsidRPr="009617B6" w:rsidRDefault="003479A0" w:rsidP="003479A0">
      <w:pPr>
        <w:spacing w:after="138" w:line="240" w:lineRule="auto"/>
        <w:textAlignment w:val="baseline"/>
        <w:rPr>
          <w:ins w:id="349" w:author="Unknown"/>
          <w:rFonts w:ascii="Courier New" w:eastAsia="Times New Roman" w:hAnsi="Courier New" w:cs="Courier New"/>
          <w:color w:val="666666"/>
          <w:sz w:val="24"/>
          <w:szCs w:val="24"/>
        </w:rPr>
      </w:pPr>
      <w:ins w:id="350" w:author="Unknown">
        <w:r w:rsidRPr="009617B6">
          <w:rPr>
            <w:rFonts w:ascii="Courier New" w:eastAsia="Times New Roman" w:hAnsi="Courier New" w:cs="Courier New"/>
            <w:color w:val="666666"/>
            <w:sz w:val="24"/>
            <w:szCs w:val="24"/>
          </w:rPr>
          <w:object w:dxaOrig="2730" w:dyaOrig="1215">
            <v:shape id="_x0000_i1071" type="#_x0000_t75" style="width:136.5pt;height:61pt" o:ole="">
              <v:imagedata r:id="rId5" o:title=""/>
            </v:shape>
            <w:control r:id="rId25" w:name="DefaultOcxName3" w:shapeid="_x0000_i1071"/>
          </w:object>
        </w:r>
      </w:ins>
    </w:p>
    <w:tbl>
      <w:tblPr>
        <w:tblW w:w="0" w:type="auto"/>
        <w:tblCellSpacing w:w="15" w:type="dxa"/>
        <w:tblCellMar>
          <w:top w:w="15" w:type="dxa"/>
          <w:left w:w="15" w:type="dxa"/>
          <w:bottom w:w="15" w:type="dxa"/>
          <w:right w:w="15" w:type="dxa"/>
        </w:tblCellMar>
        <w:tblLook w:val="04A0"/>
      </w:tblPr>
      <w:tblGrid>
        <w:gridCol w:w="190"/>
        <w:gridCol w:w="9260"/>
      </w:tblGrid>
      <w:tr w:rsidR="003479A0" w:rsidRPr="006F65E1" w:rsidTr="00D31A8E">
        <w:trPr>
          <w:tblCellSpacing w:w="15" w:type="dxa"/>
        </w:trPr>
        <w:tc>
          <w:tcPr>
            <w:tcW w:w="0" w:type="auto"/>
            <w:tcBorders>
              <w:top w:val="nil"/>
              <w:left w:val="nil"/>
              <w:bottom w:val="nil"/>
              <w:right w:val="nil"/>
            </w:tcBorders>
            <w:shd w:val="clear" w:color="auto" w:fill="F8F8F8"/>
            <w:vAlign w:val="center"/>
            <w:hideMark/>
          </w:tcPr>
          <w:p w:rsidR="003479A0" w:rsidRPr="006F65E1" w:rsidRDefault="003479A0" w:rsidP="00D31A8E">
            <w:pPr>
              <w:spacing w:after="0" w:line="240" w:lineRule="auto"/>
              <w:jc w:val="center"/>
              <w:textAlignment w:val="baseline"/>
              <w:rPr>
                <w:rFonts w:ascii="inherit" w:eastAsia="Times New Roman" w:hAnsi="inherit" w:cs="Times New Roman"/>
                <w:sz w:val="23"/>
                <w:szCs w:val="15"/>
              </w:rPr>
            </w:pPr>
            <w:r w:rsidRPr="006F65E1">
              <w:rPr>
                <w:rFonts w:ascii="inherit" w:eastAsia="Times New Roman" w:hAnsi="inherit" w:cs="Times New Roman"/>
                <w:sz w:val="23"/>
                <w:szCs w:val="15"/>
              </w:rPr>
              <w:t>1</w:t>
            </w:r>
          </w:p>
        </w:tc>
        <w:tc>
          <w:tcPr>
            <w:tcW w:w="9366" w:type="dxa"/>
            <w:tcBorders>
              <w:top w:val="nil"/>
              <w:left w:val="nil"/>
              <w:bottom w:val="nil"/>
              <w:right w:val="nil"/>
            </w:tcBorders>
            <w:shd w:val="clear" w:color="auto" w:fill="F8F8F8"/>
            <w:vAlign w:val="center"/>
            <w:hideMark/>
          </w:tcPr>
          <w:p w:rsidR="003479A0" w:rsidRPr="006F65E1" w:rsidRDefault="003479A0" w:rsidP="00D31A8E">
            <w:pPr>
              <w:spacing w:after="0" w:line="240" w:lineRule="auto"/>
              <w:textAlignment w:val="baseline"/>
              <w:rPr>
                <w:rFonts w:ascii="inherit" w:eastAsia="Times New Roman" w:hAnsi="inherit" w:cs="Times New Roman"/>
                <w:color w:val="000000"/>
                <w:sz w:val="23"/>
                <w:szCs w:val="15"/>
              </w:rPr>
            </w:pPr>
            <w:r w:rsidRPr="006F65E1">
              <w:rPr>
                <w:rFonts w:ascii="inherit" w:eastAsia="Times New Roman" w:hAnsi="inherit" w:cs="Times New Roman"/>
                <w:color w:val="000000"/>
                <w:sz w:val="23"/>
              </w:rPr>
              <w:t>document.getElementById(</w:t>
            </w:r>
            <w:r w:rsidRPr="006F65E1">
              <w:rPr>
                <w:rFonts w:ascii="inherit" w:eastAsia="Times New Roman" w:hAnsi="inherit" w:cs="Times New Roman"/>
                <w:color w:val="000000"/>
                <w:sz w:val="23"/>
                <w:szCs w:val="15"/>
              </w:rPr>
              <w:t>“</w:t>
            </w:r>
            <w:r w:rsidRPr="006F65E1">
              <w:rPr>
                <w:rFonts w:ascii="inherit" w:eastAsia="Times New Roman" w:hAnsi="inherit" w:cs="Times New Roman"/>
                <w:color w:val="000000"/>
                <w:sz w:val="23"/>
              </w:rPr>
              <w:t>myText</w:t>
            </w:r>
            <w:r w:rsidRPr="006F65E1">
              <w:rPr>
                <w:rFonts w:ascii="inherit" w:eastAsia="Times New Roman" w:hAnsi="inherit" w:cs="Times New Roman"/>
                <w:color w:val="000000"/>
                <w:sz w:val="23"/>
                <w:szCs w:val="15"/>
              </w:rPr>
              <w:t>”</w:t>
            </w:r>
            <w:r w:rsidRPr="006F65E1">
              <w:rPr>
                <w:rFonts w:ascii="inherit" w:eastAsia="Times New Roman" w:hAnsi="inherit" w:cs="Times New Roman"/>
                <w:color w:val="000000"/>
                <w:sz w:val="23"/>
              </w:rPr>
              <w:t xml:space="preserve">).style.fontSize = </w:t>
            </w:r>
            <w:r w:rsidRPr="006F65E1">
              <w:rPr>
                <w:rFonts w:ascii="inherit" w:eastAsia="Times New Roman" w:hAnsi="inherit" w:cs="Times New Roman"/>
                <w:color w:val="000000"/>
                <w:sz w:val="23"/>
                <w:szCs w:val="15"/>
              </w:rPr>
              <w:t>“</w:t>
            </w:r>
            <w:r w:rsidRPr="006F65E1">
              <w:rPr>
                <w:rFonts w:ascii="inherit" w:eastAsia="Times New Roman" w:hAnsi="inherit" w:cs="Times New Roman"/>
                <w:color w:val="000000"/>
                <w:sz w:val="23"/>
              </w:rPr>
              <w:t>20?;</w:t>
            </w:r>
          </w:p>
        </w:tc>
      </w:tr>
    </w:tbl>
    <w:p w:rsidR="003479A0" w:rsidRPr="009617B6" w:rsidRDefault="003479A0" w:rsidP="003479A0">
      <w:pPr>
        <w:shd w:val="clear" w:color="auto" w:fill="FFFFFF"/>
        <w:spacing w:before="204" w:after="204" w:line="240" w:lineRule="auto"/>
        <w:textAlignment w:val="baseline"/>
        <w:rPr>
          <w:ins w:id="351" w:author="Unknown"/>
          <w:rFonts w:ascii="Helvetica" w:eastAsia="Times New Roman" w:hAnsi="Helvetica" w:cs="Times New Roman"/>
          <w:color w:val="666666"/>
          <w:sz w:val="17"/>
          <w:szCs w:val="17"/>
        </w:rPr>
      </w:pPr>
      <w:ins w:id="352" w:author="Unknown">
        <w:r w:rsidRPr="009617B6">
          <w:rPr>
            <w:rFonts w:ascii="Helvetica" w:eastAsia="Times New Roman" w:hAnsi="Helvetica" w:cs="Times New Roman"/>
            <w:color w:val="666666"/>
            <w:sz w:val="17"/>
            <w:szCs w:val="17"/>
          </w:rPr>
          <w:t>or</w:t>
        </w:r>
      </w:ins>
    </w:p>
    <w:p w:rsidR="003479A0" w:rsidRPr="009617B6" w:rsidRDefault="003479A0" w:rsidP="003479A0">
      <w:pPr>
        <w:spacing w:after="138" w:line="240" w:lineRule="auto"/>
        <w:textAlignment w:val="baseline"/>
        <w:rPr>
          <w:ins w:id="353" w:author="Unknown"/>
          <w:rFonts w:ascii="Courier New" w:eastAsia="Times New Roman" w:hAnsi="Courier New" w:cs="Courier New"/>
          <w:color w:val="666666"/>
          <w:sz w:val="24"/>
          <w:szCs w:val="24"/>
        </w:rPr>
      </w:pPr>
      <w:ins w:id="354" w:author="Unknown">
        <w:r w:rsidRPr="009617B6">
          <w:rPr>
            <w:rFonts w:ascii="Courier New" w:eastAsia="Times New Roman" w:hAnsi="Courier New" w:cs="Courier New"/>
            <w:color w:val="666666"/>
            <w:sz w:val="24"/>
            <w:szCs w:val="24"/>
          </w:rPr>
          <w:object w:dxaOrig="2730" w:dyaOrig="1215">
            <v:shape id="_x0000_i1070" type="#_x0000_t75" style="width:136.5pt;height:61pt" o:ole="">
              <v:imagedata r:id="rId5" o:title=""/>
            </v:shape>
            <w:control r:id="rId26" w:name="DefaultOcxName4" w:shapeid="_x0000_i1070"/>
          </w:object>
        </w:r>
      </w:ins>
    </w:p>
    <w:tbl>
      <w:tblPr>
        <w:tblW w:w="0" w:type="auto"/>
        <w:tblCellSpacing w:w="15" w:type="dxa"/>
        <w:tblCellMar>
          <w:top w:w="15" w:type="dxa"/>
          <w:left w:w="15" w:type="dxa"/>
          <w:bottom w:w="15" w:type="dxa"/>
          <w:right w:w="15" w:type="dxa"/>
        </w:tblCellMar>
        <w:tblLook w:val="04A0"/>
      </w:tblPr>
      <w:tblGrid>
        <w:gridCol w:w="150"/>
        <w:gridCol w:w="9300"/>
      </w:tblGrid>
      <w:tr w:rsidR="003479A0" w:rsidRPr="009617B6" w:rsidTr="00D31A8E">
        <w:trPr>
          <w:tblCellSpacing w:w="15" w:type="dxa"/>
        </w:trPr>
        <w:tc>
          <w:tcPr>
            <w:tcW w:w="0" w:type="auto"/>
            <w:tcBorders>
              <w:top w:val="nil"/>
              <w:left w:val="nil"/>
              <w:bottom w:val="nil"/>
              <w:right w:val="nil"/>
            </w:tcBorders>
            <w:shd w:val="clear" w:color="auto" w:fill="F8F8F8"/>
            <w:vAlign w:val="center"/>
            <w:hideMark/>
          </w:tcPr>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w:t>
            </w:r>
          </w:p>
        </w:tc>
        <w:tc>
          <w:tcPr>
            <w:tcW w:w="9366" w:type="dxa"/>
            <w:tcBorders>
              <w:top w:val="nil"/>
              <w:left w:val="nil"/>
              <w:bottom w:val="nil"/>
              <w:right w:val="nil"/>
            </w:tcBorders>
            <w:shd w:val="clear" w:color="auto" w:fill="F8F8F8"/>
            <w:vAlign w:val="center"/>
            <w:hideMark/>
          </w:tcPr>
          <w:p w:rsidR="003479A0" w:rsidRDefault="003479A0" w:rsidP="00D31A8E">
            <w:pPr>
              <w:spacing w:after="0" w:line="240" w:lineRule="auto"/>
              <w:textAlignment w:val="baseline"/>
              <w:rPr>
                <w:rFonts w:ascii="inherit" w:eastAsia="Times New Roman" w:hAnsi="inherit" w:cs="Times New Roman"/>
                <w:color w:val="000000"/>
                <w:sz w:val="15"/>
              </w:rPr>
            </w:pPr>
            <w:r w:rsidRPr="009617B6">
              <w:rPr>
                <w:rFonts w:ascii="inherit" w:eastAsia="Times New Roman" w:hAnsi="inherit" w:cs="Times New Roman"/>
                <w:color w:val="000000"/>
                <w:sz w:val="15"/>
              </w:rPr>
              <w:t>document.getElementById(</w:t>
            </w:r>
            <w:r w:rsidRPr="009617B6">
              <w:rPr>
                <w:rFonts w:ascii="inherit" w:eastAsia="Times New Roman" w:hAnsi="inherit" w:cs="Times New Roman"/>
                <w:color w:val="000000"/>
                <w:sz w:val="15"/>
                <w:szCs w:val="15"/>
              </w:rPr>
              <w:t>“</w:t>
            </w:r>
            <w:r w:rsidRPr="009617B6">
              <w:rPr>
                <w:rFonts w:ascii="inherit" w:eastAsia="Times New Roman" w:hAnsi="inherit" w:cs="Times New Roman"/>
                <w:color w:val="000000"/>
                <w:sz w:val="15"/>
              </w:rPr>
              <w:t>myText</w:t>
            </w:r>
            <w:r w:rsidRPr="009617B6">
              <w:rPr>
                <w:rFonts w:ascii="inherit" w:eastAsia="Times New Roman" w:hAnsi="inherit" w:cs="Times New Roman"/>
                <w:color w:val="000000"/>
                <w:sz w:val="15"/>
                <w:szCs w:val="15"/>
              </w:rPr>
              <w:t>”</w:t>
            </w:r>
            <w:r w:rsidRPr="009617B6">
              <w:rPr>
                <w:rFonts w:ascii="inherit" w:eastAsia="Times New Roman" w:hAnsi="inherit" w:cs="Times New Roman"/>
                <w:color w:val="000000"/>
                <w:sz w:val="15"/>
              </w:rPr>
              <w:t>).</w:t>
            </w:r>
            <w:proofErr w:type="spellStart"/>
            <w:r w:rsidRPr="009617B6">
              <w:rPr>
                <w:rFonts w:ascii="inherit" w:eastAsia="Times New Roman" w:hAnsi="inherit" w:cs="Times New Roman"/>
                <w:color w:val="000000"/>
                <w:sz w:val="15"/>
              </w:rPr>
              <w:t>className</w:t>
            </w:r>
            <w:proofErr w:type="spellEnd"/>
            <w:r w:rsidRPr="009617B6">
              <w:rPr>
                <w:rFonts w:ascii="inherit" w:eastAsia="Times New Roman" w:hAnsi="inherit" w:cs="Times New Roman"/>
                <w:color w:val="000000"/>
                <w:sz w:val="15"/>
              </w:rPr>
              <w:t xml:space="preserve"> = </w:t>
            </w:r>
            <w:r w:rsidRPr="009617B6">
              <w:rPr>
                <w:rFonts w:ascii="inherit" w:eastAsia="Times New Roman" w:hAnsi="inherit" w:cs="Times New Roman"/>
                <w:color w:val="000000"/>
                <w:sz w:val="15"/>
                <w:szCs w:val="15"/>
              </w:rPr>
              <w:t>“</w:t>
            </w:r>
            <w:proofErr w:type="spellStart"/>
            <w:r w:rsidRPr="009617B6">
              <w:rPr>
                <w:rFonts w:ascii="inherit" w:eastAsia="Times New Roman" w:hAnsi="inherit" w:cs="Times New Roman"/>
                <w:color w:val="000000"/>
                <w:sz w:val="15"/>
              </w:rPr>
              <w:t>anyclass</w:t>
            </w:r>
            <w:proofErr w:type="spellEnd"/>
            <w:r w:rsidRPr="009617B6">
              <w:rPr>
                <w:rFonts w:ascii="inherit" w:eastAsia="Times New Roman" w:hAnsi="inherit" w:cs="Times New Roman"/>
                <w:color w:val="000000"/>
                <w:sz w:val="15"/>
                <w:szCs w:val="15"/>
              </w:rPr>
              <w:t>”</w:t>
            </w:r>
            <w:r w:rsidRPr="009617B6">
              <w:rPr>
                <w:rFonts w:ascii="inherit" w:eastAsia="Times New Roman" w:hAnsi="inherit" w:cs="Times New Roman"/>
                <w:color w:val="000000"/>
                <w:sz w:val="15"/>
              </w:rPr>
              <w:t>;</w:t>
            </w:r>
          </w:p>
          <w:p w:rsidR="003479A0" w:rsidRDefault="003479A0" w:rsidP="00D31A8E">
            <w:pPr>
              <w:spacing w:after="0" w:line="240" w:lineRule="auto"/>
              <w:textAlignment w:val="baseline"/>
              <w:rPr>
                <w:rFonts w:ascii="inherit" w:eastAsia="Times New Roman" w:hAnsi="inherit" w:cs="Times New Roman"/>
                <w:color w:val="000000"/>
                <w:sz w:val="15"/>
              </w:rPr>
            </w:pPr>
          </w:p>
          <w:p w:rsidR="003479A0" w:rsidRPr="009617B6" w:rsidRDefault="003479A0" w:rsidP="00D31A8E">
            <w:pPr>
              <w:shd w:val="clear" w:color="auto" w:fill="FFFFFF"/>
              <w:spacing w:after="0" w:line="240" w:lineRule="auto"/>
              <w:textAlignment w:val="baseline"/>
              <w:rPr>
                <w:ins w:id="355" w:author="Unknown"/>
                <w:rFonts w:ascii="Helvetica" w:eastAsia="Times New Roman" w:hAnsi="Helvetica" w:cs="Times New Roman"/>
                <w:color w:val="666666"/>
                <w:sz w:val="17"/>
                <w:szCs w:val="17"/>
              </w:rPr>
            </w:pPr>
            <w:ins w:id="356" w:author="Unknown">
              <w:r w:rsidRPr="009617B6">
                <w:rPr>
                  <w:rFonts w:ascii="inherit" w:eastAsia="Times New Roman" w:hAnsi="inherit" w:cs="Times New Roman"/>
                  <w:b/>
                  <w:bCs/>
                  <w:color w:val="000000"/>
                  <w:sz w:val="17"/>
                </w:rPr>
                <w:t>24. How can you convert the string of any base to integer in JavaScript?</w:t>
              </w:r>
            </w:ins>
          </w:p>
          <w:p w:rsidR="003479A0" w:rsidRPr="009617B6" w:rsidRDefault="003479A0" w:rsidP="00D31A8E">
            <w:pPr>
              <w:shd w:val="clear" w:color="auto" w:fill="FFFFFF"/>
              <w:spacing w:before="204" w:after="204" w:line="240" w:lineRule="auto"/>
              <w:textAlignment w:val="baseline"/>
              <w:rPr>
                <w:ins w:id="357" w:author="Unknown"/>
                <w:rFonts w:ascii="Helvetica" w:eastAsia="Times New Roman" w:hAnsi="Helvetica" w:cs="Times New Roman"/>
                <w:color w:val="666666"/>
                <w:sz w:val="17"/>
                <w:szCs w:val="17"/>
              </w:rPr>
            </w:pPr>
            <w:ins w:id="358" w:author="Unknown">
              <w:r w:rsidRPr="009617B6">
                <w:rPr>
                  <w:rFonts w:ascii="Helvetica" w:eastAsia="Times New Roman" w:hAnsi="Helvetica" w:cs="Times New Roman"/>
                  <w:color w:val="666666"/>
                  <w:sz w:val="17"/>
                  <w:szCs w:val="17"/>
                </w:rPr>
                <w:t xml:space="preserve">The </w:t>
              </w:r>
              <w:proofErr w:type="spellStart"/>
              <w:r w:rsidRPr="009617B6">
                <w:rPr>
                  <w:rFonts w:ascii="Helvetica" w:eastAsia="Times New Roman" w:hAnsi="Helvetica" w:cs="Times New Roman"/>
                  <w:color w:val="666666"/>
                  <w:sz w:val="17"/>
                  <w:szCs w:val="17"/>
                </w:rPr>
                <w:t>parseInt</w:t>
              </w:r>
              <w:proofErr w:type="spellEnd"/>
              <w:r w:rsidRPr="009617B6">
                <w:rPr>
                  <w:rFonts w:ascii="Helvetica" w:eastAsia="Times New Roman" w:hAnsi="Helvetica" w:cs="Times New Roman"/>
                  <w:color w:val="666666"/>
                  <w:sz w:val="17"/>
                  <w:szCs w:val="17"/>
                </w:rPr>
                <w:t xml:space="preserve">() function is used to convert numbers between different bases. </w:t>
              </w:r>
              <w:proofErr w:type="spellStart"/>
              <w:r w:rsidRPr="009617B6">
                <w:rPr>
                  <w:rFonts w:ascii="Helvetica" w:eastAsia="Times New Roman" w:hAnsi="Helvetica" w:cs="Times New Roman"/>
                  <w:color w:val="666666"/>
                  <w:sz w:val="17"/>
                  <w:szCs w:val="17"/>
                </w:rPr>
                <w:t>parseInt</w:t>
              </w:r>
              <w:proofErr w:type="spellEnd"/>
              <w:r w:rsidRPr="009617B6">
                <w:rPr>
                  <w:rFonts w:ascii="Helvetica" w:eastAsia="Times New Roman" w:hAnsi="Helvetica" w:cs="Times New Roman"/>
                  <w:color w:val="666666"/>
                  <w:sz w:val="17"/>
                  <w:szCs w:val="17"/>
                </w:rPr>
                <w:t>() takes the string to be converted as its first parameter, and the second parameter is the base of the given string.</w:t>
              </w:r>
            </w:ins>
          </w:p>
          <w:p w:rsidR="003479A0" w:rsidRPr="009617B6" w:rsidRDefault="003479A0" w:rsidP="00D31A8E">
            <w:pPr>
              <w:shd w:val="clear" w:color="auto" w:fill="FFFFFF"/>
              <w:spacing w:before="204" w:after="204" w:line="240" w:lineRule="auto"/>
              <w:textAlignment w:val="baseline"/>
              <w:rPr>
                <w:ins w:id="359" w:author="Unknown"/>
                <w:rFonts w:ascii="Helvetica" w:eastAsia="Times New Roman" w:hAnsi="Helvetica" w:cs="Times New Roman"/>
                <w:color w:val="666666"/>
                <w:sz w:val="17"/>
                <w:szCs w:val="17"/>
              </w:rPr>
            </w:pPr>
            <w:ins w:id="360" w:author="Unknown">
              <w:r w:rsidRPr="009617B6">
                <w:rPr>
                  <w:rFonts w:ascii="Helvetica" w:eastAsia="Times New Roman" w:hAnsi="Helvetica" w:cs="Times New Roman"/>
                  <w:color w:val="666666"/>
                  <w:sz w:val="17"/>
                  <w:szCs w:val="17"/>
                </w:rPr>
                <w:t>In order to convert 4F (of base 16) to integer, the code used will be –</w:t>
              </w:r>
            </w:ins>
          </w:p>
          <w:p w:rsidR="003479A0" w:rsidRPr="009617B6" w:rsidRDefault="003479A0" w:rsidP="00D31A8E">
            <w:pPr>
              <w:spacing w:after="138" w:line="240" w:lineRule="auto"/>
              <w:textAlignment w:val="baseline"/>
              <w:rPr>
                <w:ins w:id="361" w:author="Unknown"/>
                <w:rFonts w:ascii="Courier New" w:eastAsia="Times New Roman" w:hAnsi="Courier New" w:cs="Courier New"/>
                <w:color w:val="666666"/>
                <w:sz w:val="24"/>
                <w:szCs w:val="24"/>
              </w:rPr>
            </w:pPr>
            <w:ins w:id="362" w:author="Unknown">
              <w:r w:rsidRPr="009617B6">
                <w:rPr>
                  <w:rFonts w:ascii="Courier New" w:eastAsia="Times New Roman" w:hAnsi="Courier New" w:cs="Courier New"/>
                  <w:color w:val="666666"/>
                  <w:sz w:val="24"/>
                  <w:szCs w:val="24"/>
                </w:rPr>
                <w:object w:dxaOrig="2730" w:dyaOrig="1215">
                  <v:shape id="_x0000_i1069" type="#_x0000_t75" style="width:136.5pt;height:61pt" o:ole="">
                    <v:imagedata r:id="rId5" o:title=""/>
                  </v:shape>
                  <w:control r:id="rId27" w:name="DefaultOcxName6" w:shapeid="_x0000_i1069"/>
                </w:object>
              </w:r>
            </w:ins>
          </w:p>
          <w:tbl>
            <w:tblPr>
              <w:tblW w:w="0" w:type="auto"/>
              <w:tblCellSpacing w:w="15" w:type="dxa"/>
              <w:tblCellMar>
                <w:top w:w="15" w:type="dxa"/>
                <w:left w:w="15" w:type="dxa"/>
                <w:bottom w:w="15" w:type="dxa"/>
                <w:right w:w="15" w:type="dxa"/>
              </w:tblCellMar>
              <w:tblLook w:val="04A0"/>
            </w:tblPr>
            <w:tblGrid>
              <w:gridCol w:w="150"/>
              <w:gridCol w:w="9075"/>
            </w:tblGrid>
            <w:tr w:rsidR="003479A0" w:rsidRPr="009617B6" w:rsidTr="00D31A8E">
              <w:trPr>
                <w:tblCellSpacing w:w="15" w:type="dxa"/>
              </w:trPr>
              <w:tc>
                <w:tcPr>
                  <w:tcW w:w="0" w:type="auto"/>
                  <w:tcBorders>
                    <w:top w:val="nil"/>
                    <w:left w:val="nil"/>
                    <w:bottom w:val="nil"/>
                    <w:right w:val="nil"/>
                  </w:tcBorders>
                  <w:shd w:val="clear" w:color="auto" w:fill="F8F8F8"/>
                  <w:vAlign w:val="center"/>
                  <w:hideMark/>
                </w:tcPr>
                <w:p w:rsidR="003479A0" w:rsidRPr="009617B6" w:rsidRDefault="003479A0" w:rsidP="00D31A8E">
                  <w:pPr>
                    <w:spacing w:after="0" w:line="240" w:lineRule="auto"/>
                    <w:jc w:val="center"/>
                    <w:textAlignment w:val="baseline"/>
                    <w:rPr>
                      <w:rFonts w:ascii="inherit" w:eastAsia="Times New Roman" w:hAnsi="inherit" w:cs="Times New Roman"/>
                      <w:sz w:val="15"/>
                      <w:szCs w:val="15"/>
                    </w:rPr>
                  </w:pPr>
                  <w:r w:rsidRPr="009617B6">
                    <w:rPr>
                      <w:rFonts w:ascii="inherit" w:eastAsia="Times New Roman" w:hAnsi="inherit" w:cs="Times New Roman"/>
                      <w:sz w:val="15"/>
                      <w:szCs w:val="15"/>
                    </w:rPr>
                    <w:t>1</w:t>
                  </w:r>
                </w:p>
              </w:tc>
              <w:tc>
                <w:tcPr>
                  <w:tcW w:w="9366" w:type="dxa"/>
                  <w:tcBorders>
                    <w:top w:val="nil"/>
                    <w:left w:val="nil"/>
                    <w:bottom w:val="nil"/>
                    <w:right w:val="nil"/>
                  </w:tcBorders>
                  <w:shd w:val="clear" w:color="auto" w:fill="F8F8F8"/>
                  <w:vAlign w:val="center"/>
                  <w:hideMark/>
                </w:tcPr>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proofErr w:type="spellStart"/>
                  <w:r w:rsidRPr="009617B6">
                    <w:rPr>
                      <w:rFonts w:ascii="inherit" w:eastAsia="Times New Roman" w:hAnsi="inherit" w:cs="Times New Roman"/>
                      <w:color w:val="000000"/>
                      <w:sz w:val="15"/>
                    </w:rPr>
                    <w:t>parseInt</w:t>
                  </w:r>
                  <w:proofErr w:type="spellEnd"/>
                  <w:r w:rsidRPr="009617B6">
                    <w:rPr>
                      <w:rFonts w:ascii="inherit" w:eastAsia="Times New Roman" w:hAnsi="inherit" w:cs="Times New Roman"/>
                      <w:color w:val="000000"/>
                      <w:sz w:val="15"/>
                    </w:rPr>
                    <w:t xml:space="preserve"> ("4F", 16);</w:t>
                  </w:r>
                </w:p>
              </w:tc>
            </w:tr>
          </w:tbl>
          <w:p w:rsidR="003479A0" w:rsidRPr="009617B6" w:rsidRDefault="003479A0" w:rsidP="00D31A8E">
            <w:pPr>
              <w:spacing w:after="0" w:line="240" w:lineRule="auto"/>
              <w:textAlignment w:val="baseline"/>
              <w:rPr>
                <w:rFonts w:ascii="inherit" w:eastAsia="Times New Roman" w:hAnsi="inherit" w:cs="Times New Roman"/>
                <w:color w:val="000000"/>
                <w:sz w:val="15"/>
                <w:szCs w:val="15"/>
              </w:rPr>
            </w:pPr>
          </w:p>
        </w:tc>
      </w:tr>
    </w:tbl>
    <w:p w:rsidR="003479A0" w:rsidRPr="009617B6" w:rsidRDefault="003479A0" w:rsidP="003479A0">
      <w:pPr>
        <w:shd w:val="clear" w:color="auto" w:fill="FFFFFF"/>
        <w:spacing w:before="204" w:after="204" w:line="240" w:lineRule="auto"/>
        <w:textAlignment w:val="baseline"/>
        <w:rPr>
          <w:ins w:id="363" w:author="Unknown"/>
          <w:rFonts w:ascii="Helvetica" w:eastAsia="Times New Roman" w:hAnsi="Helvetica" w:cs="Times New Roman"/>
          <w:color w:val="666666"/>
          <w:sz w:val="17"/>
          <w:szCs w:val="17"/>
        </w:rPr>
      </w:pPr>
    </w:p>
    <w:p w:rsidR="003479A0" w:rsidRPr="00616821" w:rsidRDefault="003479A0" w:rsidP="003479A0">
      <w:pPr>
        <w:pStyle w:val="NormalWeb"/>
        <w:shd w:val="clear" w:color="auto" w:fill="FFFFFF"/>
        <w:spacing w:before="204" w:beforeAutospacing="0" w:after="204" w:afterAutospacing="0"/>
        <w:textAlignment w:val="baseline"/>
        <w:rPr>
          <w:rFonts w:ascii="Helvetica" w:hAnsi="Helvetica" w:cs="Helvetica"/>
          <w:color w:val="666666"/>
          <w:sz w:val="20"/>
          <w:szCs w:val="20"/>
        </w:rPr>
      </w:pPr>
      <w:r w:rsidRPr="00616821">
        <w:rPr>
          <w:rFonts w:ascii="Consolas" w:hAnsi="Consolas" w:cs="Consolas"/>
          <w:color w:val="222222"/>
          <w:sz w:val="20"/>
          <w:szCs w:val="20"/>
          <w:shd w:val="clear" w:color="auto" w:fill="F9F9F9"/>
        </w:rPr>
        <w:t xml:space="preserve"> </w:t>
      </w:r>
    </w:p>
    <w:p w:rsidR="003479A0" w:rsidRPr="00616821" w:rsidRDefault="003479A0" w:rsidP="003479A0">
      <w:pPr>
        <w:pStyle w:val="NormalWeb"/>
        <w:shd w:val="clear" w:color="auto" w:fill="FFFFFF"/>
        <w:spacing w:before="204" w:beforeAutospacing="0" w:after="204" w:afterAutospacing="0"/>
        <w:textAlignment w:val="baseline"/>
        <w:rPr>
          <w:rFonts w:ascii="Helvetica" w:hAnsi="Helvetica" w:cs="Helvetica"/>
          <w:color w:val="666666"/>
          <w:sz w:val="20"/>
          <w:szCs w:val="20"/>
        </w:rPr>
      </w:pPr>
    </w:p>
    <w:p w:rsidR="003479A0" w:rsidRPr="00616821" w:rsidRDefault="003479A0" w:rsidP="003479A0">
      <w:pPr>
        <w:rPr>
          <w:sz w:val="20"/>
          <w:szCs w:val="20"/>
        </w:rPr>
      </w:pPr>
    </w:p>
    <w:p w:rsidR="00FB2943" w:rsidRDefault="00FB2943"/>
    <w:sectPr w:rsidR="00FB2943" w:rsidSect="00A8315F">
      <w:pgSz w:w="12240" w:h="15840"/>
      <w:pgMar w:top="144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62A4"/>
    <w:multiLevelType w:val="multilevel"/>
    <w:tmpl w:val="F356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ED78CF"/>
    <w:multiLevelType w:val="multilevel"/>
    <w:tmpl w:val="F09A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B4684B"/>
    <w:multiLevelType w:val="multilevel"/>
    <w:tmpl w:val="CBA0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9C3CC5"/>
    <w:multiLevelType w:val="multilevel"/>
    <w:tmpl w:val="1B26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BEA7A0E"/>
    <w:multiLevelType w:val="multilevel"/>
    <w:tmpl w:val="8D7A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3479A0"/>
    <w:rsid w:val="003479A0"/>
    <w:rsid w:val="00FB29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9A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79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 Type="http://schemas.openxmlformats.org/officeDocument/2006/relationships/settings" Target="settings.xml"/><Relationship Id="rId21" Type="http://schemas.openxmlformats.org/officeDocument/2006/relationships/control" Target="activeX/activeX16.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9.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fontTable" Target="fontTable.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2637</Words>
  <Characters>15031</Characters>
  <Application>Microsoft Office Word</Application>
  <DocSecurity>0</DocSecurity>
  <Lines>125</Lines>
  <Paragraphs>35</Paragraphs>
  <ScaleCrop>false</ScaleCrop>
  <Company/>
  <LinksUpToDate>false</LinksUpToDate>
  <CharactersWithSpaces>17633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P</cp:lastModifiedBy>
  <cp:revision>1</cp:revision>
  <dcterms:created xsi:type="dcterms:W3CDTF">2017-05-19T05:06:00Z</dcterms:created>
  <dcterms:modified xsi:type="dcterms:W3CDTF">2017-05-19T05:07:00Z</dcterms:modified>
</cp:coreProperties>
</file>